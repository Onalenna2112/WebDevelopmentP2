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CC4FD" w14:textId="46D43FFB" w:rsidR="00B674AC" w:rsidRPr="00DB5D5F" w:rsidRDefault="00B56673" w:rsidP="000911CF">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56"/>
          <w:szCs w:val="56"/>
        </w:rPr>
      </w:pPr>
      <w:r w:rsidRPr="00DB5D5F">
        <w:rPr>
          <w:rFonts w:ascii="Algerian" w:hAnsi="Algerian"/>
          <w:b/>
          <w:bCs/>
          <w:sz w:val="56"/>
          <w:szCs w:val="56"/>
        </w:rPr>
        <w:t>REABETSWE</w:t>
      </w:r>
    </w:p>
    <w:p w14:paraId="49DC4DDC" w14:textId="396D16DE" w:rsidR="00B56673" w:rsidRPr="00DB5D5F" w:rsidRDefault="00B56673" w:rsidP="000911CF">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56"/>
          <w:szCs w:val="56"/>
        </w:rPr>
      </w:pPr>
      <w:r w:rsidRPr="00DB5D5F">
        <w:rPr>
          <w:rFonts w:ascii="Algerian" w:hAnsi="Algerian"/>
          <w:b/>
          <w:bCs/>
          <w:sz w:val="56"/>
          <w:szCs w:val="56"/>
        </w:rPr>
        <w:t>ONALENNA</w:t>
      </w:r>
    </w:p>
    <w:p w14:paraId="5E104F62" w14:textId="5F63BFE4" w:rsidR="00B56673" w:rsidRPr="00DB5D5F" w:rsidRDefault="00B56673" w:rsidP="000911CF">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56"/>
          <w:szCs w:val="56"/>
        </w:rPr>
      </w:pPr>
      <w:r w:rsidRPr="00DB5D5F">
        <w:rPr>
          <w:rFonts w:ascii="Algerian" w:hAnsi="Algerian"/>
          <w:b/>
          <w:bCs/>
          <w:sz w:val="56"/>
          <w:szCs w:val="56"/>
        </w:rPr>
        <w:t>MEKGWE</w:t>
      </w:r>
    </w:p>
    <w:p w14:paraId="02E15D5F" w14:textId="4E8C5761" w:rsidR="00B56673" w:rsidRPr="00DB5D5F" w:rsidRDefault="00B56673" w:rsidP="000911CF">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56"/>
          <w:szCs w:val="56"/>
        </w:rPr>
      </w:pPr>
      <w:r w:rsidRPr="00DB5D5F">
        <w:rPr>
          <w:rFonts w:ascii="Algerian" w:hAnsi="Algerian"/>
          <w:b/>
          <w:bCs/>
          <w:sz w:val="56"/>
          <w:szCs w:val="56"/>
        </w:rPr>
        <w:t>ST10453204</w:t>
      </w:r>
    </w:p>
    <w:p w14:paraId="375968D8" w14:textId="6ADCFFDA" w:rsidR="00B56673" w:rsidRPr="00DB5D5F" w:rsidRDefault="00E368C3" w:rsidP="000911CF">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56"/>
          <w:szCs w:val="56"/>
        </w:rPr>
      </w:pPr>
      <w:r w:rsidRPr="00DB5D5F">
        <w:rPr>
          <w:rFonts w:ascii="Algerian" w:hAnsi="Algerian"/>
          <w:b/>
          <w:bCs/>
          <w:sz w:val="56"/>
          <w:szCs w:val="56"/>
        </w:rPr>
        <w:t>WEDE5020</w:t>
      </w:r>
    </w:p>
    <w:p w14:paraId="0EDD1ED8" w14:textId="6B76F745" w:rsidR="00E368C3" w:rsidRPr="00DB5D5F" w:rsidRDefault="00086E76" w:rsidP="000911CF">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56"/>
          <w:szCs w:val="56"/>
        </w:rPr>
      </w:pPr>
      <w:r w:rsidRPr="00DB5D5F">
        <w:rPr>
          <w:rFonts w:ascii="Algerian" w:hAnsi="Algerian"/>
          <w:b/>
          <w:bCs/>
          <w:sz w:val="56"/>
          <w:szCs w:val="56"/>
        </w:rPr>
        <w:t>POE PART1</w:t>
      </w:r>
    </w:p>
    <w:p w14:paraId="5A83E2BB" w14:textId="5B237B67" w:rsidR="00B36BCF" w:rsidRPr="00DB5D5F" w:rsidRDefault="00B36BCF" w:rsidP="000911CF">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56"/>
          <w:szCs w:val="56"/>
        </w:rPr>
      </w:pPr>
      <w:r w:rsidRPr="00DB5D5F">
        <w:rPr>
          <w:rFonts w:ascii="Algerian" w:hAnsi="Algerian"/>
          <w:b/>
          <w:bCs/>
          <w:sz w:val="56"/>
          <w:szCs w:val="56"/>
        </w:rPr>
        <w:t>S MAHAMO</w:t>
      </w:r>
    </w:p>
    <w:p w14:paraId="68F27A1F" w14:textId="5C266779" w:rsidR="00086E76" w:rsidRPr="00DB5D5F" w:rsidRDefault="00086E76" w:rsidP="000911CF">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56"/>
          <w:szCs w:val="56"/>
        </w:rPr>
      </w:pPr>
      <w:r w:rsidRPr="00DB5D5F">
        <w:rPr>
          <w:rFonts w:ascii="Algerian" w:hAnsi="Algerian"/>
          <w:b/>
          <w:bCs/>
          <w:sz w:val="56"/>
          <w:szCs w:val="56"/>
        </w:rPr>
        <w:t>RC PRETORIA</w:t>
      </w:r>
    </w:p>
    <w:p w14:paraId="644AB4C0" w14:textId="1BB1EF34" w:rsidR="00086E76" w:rsidRPr="00DB5D5F" w:rsidRDefault="00086E76" w:rsidP="000911CF">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56"/>
          <w:szCs w:val="56"/>
        </w:rPr>
      </w:pPr>
      <w:r w:rsidRPr="00DB5D5F">
        <w:rPr>
          <w:rFonts w:ascii="Algerian" w:hAnsi="Algerian"/>
          <w:b/>
          <w:bCs/>
          <w:sz w:val="56"/>
          <w:szCs w:val="56"/>
        </w:rPr>
        <w:t>27AUGUST2025</w:t>
      </w:r>
    </w:p>
    <w:p w14:paraId="6C5C311D" w14:textId="27D52511" w:rsidR="00987A97" w:rsidRDefault="00987A97">
      <w:r>
        <w:br w:type="page"/>
      </w:r>
    </w:p>
    <w:sdt>
      <w:sdtPr>
        <w:rPr>
          <w:rFonts w:asciiTheme="minorHAnsi" w:eastAsiaTheme="minorHAnsi" w:hAnsiTheme="minorHAnsi" w:cstheme="minorBidi"/>
          <w:color w:val="auto"/>
          <w:kern w:val="2"/>
          <w:sz w:val="24"/>
          <w:szCs w:val="24"/>
          <w:lang w:val="en-GB" w:eastAsia="en-US"/>
          <w14:ligatures w14:val="standardContextual"/>
        </w:rPr>
        <w:id w:val="-1822653565"/>
        <w:docPartObj>
          <w:docPartGallery w:val="Table of Contents"/>
          <w:docPartUnique/>
        </w:docPartObj>
      </w:sdtPr>
      <w:sdtEndPr>
        <w:rPr>
          <w:b/>
          <w:bCs/>
        </w:rPr>
      </w:sdtEndPr>
      <w:sdtContent>
        <w:p w14:paraId="189526A6" w14:textId="0CAFA735" w:rsidR="00DC2A67" w:rsidRDefault="00DC2A67">
          <w:pPr>
            <w:pStyle w:val="TOCHeading"/>
          </w:pPr>
          <w:r>
            <w:rPr>
              <w:lang w:val="en-GB"/>
            </w:rPr>
            <w:t>Contents</w:t>
          </w:r>
        </w:p>
        <w:p w14:paraId="58DC475E" w14:textId="1CF26BE1" w:rsidR="00DC2A67" w:rsidRDefault="00DC2A6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7221913" w:history="1">
            <w:r w:rsidRPr="008A235D">
              <w:rPr>
                <w:rStyle w:val="Hyperlink"/>
                <w:noProof/>
              </w:rPr>
              <w:t>Organisation Overview</w:t>
            </w:r>
            <w:r>
              <w:rPr>
                <w:noProof/>
                <w:webHidden/>
              </w:rPr>
              <w:tab/>
            </w:r>
            <w:r>
              <w:rPr>
                <w:noProof/>
                <w:webHidden/>
              </w:rPr>
              <w:fldChar w:fldCharType="begin"/>
            </w:r>
            <w:r>
              <w:rPr>
                <w:noProof/>
                <w:webHidden/>
              </w:rPr>
              <w:instrText xml:space="preserve"> PAGEREF _Toc207221913 \h </w:instrText>
            </w:r>
            <w:r>
              <w:rPr>
                <w:noProof/>
                <w:webHidden/>
              </w:rPr>
            </w:r>
            <w:r>
              <w:rPr>
                <w:noProof/>
                <w:webHidden/>
              </w:rPr>
              <w:fldChar w:fldCharType="separate"/>
            </w:r>
            <w:r>
              <w:rPr>
                <w:noProof/>
                <w:webHidden/>
              </w:rPr>
              <w:t>3</w:t>
            </w:r>
            <w:r>
              <w:rPr>
                <w:noProof/>
                <w:webHidden/>
              </w:rPr>
              <w:fldChar w:fldCharType="end"/>
            </w:r>
          </w:hyperlink>
        </w:p>
        <w:p w14:paraId="15AAD3CB" w14:textId="66685A51" w:rsidR="00DC2A67" w:rsidRDefault="00DC2A67">
          <w:pPr>
            <w:pStyle w:val="TOC1"/>
            <w:tabs>
              <w:tab w:val="right" w:leader="dot" w:pos="9016"/>
            </w:tabs>
            <w:rPr>
              <w:rFonts w:eastAsiaTheme="minorEastAsia"/>
              <w:noProof/>
              <w:lang w:eastAsia="en-ZA"/>
            </w:rPr>
          </w:pPr>
          <w:hyperlink w:anchor="_Toc207221914" w:history="1">
            <w:r w:rsidRPr="008A235D">
              <w:rPr>
                <w:rStyle w:val="Hyperlink"/>
                <w:noProof/>
              </w:rPr>
              <w:t>WEBSITE GOALS AND OBJECTIVES</w:t>
            </w:r>
            <w:r>
              <w:rPr>
                <w:noProof/>
                <w:webHidden/>
              </w:rPr>
              <w:tab/>
            </w:r>
            <w:r>
              <w:rPr>
                <w:noProof/>
                <w:webHidden/>
              </w:rPr>
              <w:fldChar w:fldCharType="begin"/>
            </w:r>
            <w:r>
              <w:rPr>
                <w:noProof/>
                <w:webHidden/>
              </w:rPr>
              <w:instrText xml:space="preserve"> PAGEREF _Toc207221914 \h </w:instrText>
            </w:r>
            <w:r>
              <w:rPr>
                <w:noProof/>
                <w:webHidden/>
              </w:rPr>
            </w:r>
            <w:r>
              <w:rPr>
                <w:noProof/>
                <w:webHidden/>
              </w:rPr>
              <w:fldChar w:fldCharType="separate"/>
            </w:r>
            <w:r>
              <w:rPr>
                <w:noProof/>
                <w:webHidden/>
              </w:rPr>
              <w:t>5</w:t>
            </w:r>
            <w:r>
              <w:rPr>
                <w:noProof/>
                <w:webHidden/>
              </w:rPr>
              <w:fldChar w:fldCharType="end"/>
            </w:r>
          </w:hyperlink>
        </w:p>
        <w:p w14:paraId="558BC2C6" w14:textId="422AA917" w:rsidR="00DC2A67" w:rsidRDefault="00DC2A67">
          <w:pPr>
            <w:pStyle w:val="TOC1"/>
            <w:tabs>
              <w:tab w:val="right" w:leader="dot" w:pos="9016"/>
            </w:tabs>
            <w:rPr>
              <w:rFonts w:eastAsiaTheme="minorEastAsia"/>
              <w:noProof/>
              <w:lang w:eastAsia="en-ZA"/>
            </w:rPr>
          </w:pPr>
          <w:hyperlink w:anchor="_Toc207221915" w:history="1">
            <w:r w:rsidRPr="008A235D">
              <w:rPr>
                <w:rStyle w:val="Hyperlink"/>
                <w:noProof/>
              </w:rPr>
              <w:t>CURRENT WEBSITE FEATURES ANALYSIS</w:t>
            </w:r>
            <w:r>
              <w:rPr>
                <w:noProof/>
                <w:webHidden/>
              </w:rPr>
              <w:tab/>
            </w:r>
            <w:r>
              <w:rPr>
                <w:noProof/>
                <w:webHidden/>
              </w:rPr>
              <w:fldChar w:fldCharType="begin"/>
            </w:r>
            <w:r>
              <w:rPr>
                <w:noProof/>
                <w:webHidden/>
              </w:rPr>
              <w:instrText xml:space="preserve"> PAGEREF _Toc207221915 \h </w:instrText>
            </w:r>
            <w:r>
              <w:rPr>
                <w:noProof/>
                <w:webHidden/>
              </w:rPr>
            </w:r>
            <w:r>
              <w:rPr>
                <w:noProof/>
                <w:webHidden/>
              </w:rPr>
              <w:fldChar w:fldCharType="separate"/>
            </w:r>
            <w:r>
              <w:rPr>
                <w:noProof/>
                <w:webHidden/>
              </w:rPr>
              <w:t>6</w:t>
            </w:r>
            <w:r>
              <w:rPr>
                <w:noProof/>
                <w:webHidden/>
              </w:rPr>
              <w:fldChar w:fldCharType="end"/>
            </w:r>
          </w:hyperlink>
        </w:p>
        <w:p w14:paraId="6DBC1053" w14:textId="634C8B30" w:rsidR="00DC2A67" w:rsidRDefault="00DC2A67">
          <w:pPr>
            <w:pStyle w:val="TOC1"/>
            <w:tabs>
              <w:tab w:val="right" w:leader="dot" w:pos="9016"/>
            </w:tabs>
            <w:rPr>
              <w:rFonts w:eastAsiaTheme="minorEastAsia"/>
              <w:noProof/>
              <w:lang w:eastAsia="en-ZA"/>
            </w:rPr>
          </w:pPr>
          <w:hyperlink w:anchor="_Toc207221916" w:history="1">
            <w:r w:rsidRPr="008A235D">
              <w:rPr>
                <w:rStyle w:val="Hyperlink"/>
                <w:noProof/>
              </w:rPr>
              <w:t>PROPOSED FEATURES AND ANALYSIS</w:t>
            </w:r>
            <w:r>
              <w:rPr>
                <w:noProof/>
                <w:webHidden/>
              </w:rPr>
              <w:tab/>
            </w:r>
            <w:r>
              <w:rPr>
                <w:noProof/>
                <w:webHidden/>
              </w:rPr>
              <w:fldChar w:fldCharType="begin"/>
            </w:r>
            <w:r>
              <w:rPr>
                <w:noProof/>
                <w:webHidden/>
              </w:rPr>
              <w:instrText xml:space="preserve"> PAGEREF _Toc207221916 \h </w:instrText>
            </w:r>
            <w:r>
              <w:rPr>
                <w:noProof/>
                <w:webHidden/>
              </w:rPr>
            </w:r>
            <w:r>
              <w:rPr>
                <w:noProof/>
                <w:webHidden/>
              </w:rPr>
              <w:fldChar w:fldCharType="separate"/>
            </w:r>
            <w:r>
              <w:rPr>
                <w:noProof/>
                <w:webHidden/>
              </w:rPr>
              <w:t>7</w:t>
            </w:r>
            <w:r>
              <w:rPr>
                <w:noProof/>
                <w:webHidden/>
              </w:rPr>
              <w:fldChar w:fldCharType="end"/>
            </w:r>
          </w:hyperlink>
        </w:p>
        <w:p w14:paraId="62CB3DA8" w14:textId="1EFADAF1" w:rsidR="00DC2A67" w:rsidRDefault="00DC2A67">
          <w:pPr>
            <w:pStyle w:val="TOC1"/>
            <w:tabs>
              <w:tab w:val="right" w:leader="dot" w:pos="9016"/>
            </w:tabs>
            <w:rPr>
              <w:rFonts w:eastAsiaTheme="minorEastAsia"/>
              <w:noProof/>
              <w:lang w:eastAsia="en-ZA"/>
            </w:rPr>
          </w:pPr>
          <w:hyperlink w:anchor="_Toc207221917" w:history="1">
            <w:r w:rsidRPr="008A235D">
              <w:rPr>
                <w:rStyle w:val="Hyperlink"/>
                <w:noProof/>
              </w:rPr>
              <w:t>DESIGN AND USER EXPERIENCE</w:t>
            </w:r>
            <w:r>
              <w:rPr>
                <w:noProof/>
                <w:webHidden/>
              </w:rPr>
              <w:tab/>
            </w:r>
            <w:r>
              <w:rPr>
                <w:noProof/>
                <w:webHidden/>
              </w:rPr>
              <w:fldChar w:fldCharType="begin"/>
            </w:r>
            <w:r>
              <w:rPr>
                <w:noProof/>
                <w:webHidden/>
              </w:rPr>
              <w:instrText xml:space="preserve"> PAGEREF _Toc207221917 \h </w:instrText>
            </w:r>
            <w:r>
              <w:rPr>
                <w:noProof/>
                <w:webHidden/>
              </w:rPr>
            </w:r>
            <w:r>
              <w:rPr>
                <w:noProof/>
                <w:webHidden/>
              </w:rPr>
              <w:fldChar w:fldCharType="separate"/>
            </w:r>
            <w:r>
              <w:rPr>
                <w:noProof/>
                <w:webHidden/>
              </w:rPr>
              <w:t>8</w:t>
            </w:r>
            <w:r>
              <w:rPr>
                <w:noProof/>
                <w:webHidden/>
              </w:rPr>
              <w:fldChar w:fldCharType="end"/>
            </w:r>
          </w:hyperlink>
        </w:p>
        <w:p w14:paraId="2A093976" w14:textId="6AD305E1" w:rsidR="00DC2A67" w:rsidRDefault="00DC2A67">
          <w:pPr>
            <w:pStyle w:val="TOC1"/>
            <w:tabs>
              <w:tab w:val="right" w:leader="dot" w:pos="9016"/>
            </w:tabs>
            <w:rPr>
              <w:rFonts w:eastAsiaTheme="minorEastAsia"/>
              <w:noProof/>
              <w:lang w:eastAsia="en-ZA"/>
            </w:rPr>
          </w:pPr>
          <w:hyperlink w:anchor="_Toc207221918" w:history="1">
            <w:r w:rsidRPr="008A235D">
              <w:rPr>
                <w:rStyle w:val="Hyperlink"/>
                <w:noProof/>
              </w:rPr>
              <w:t>TECHNICAL REQUIREMENTS AND TIMELINE</w:t>
            </w:r>
            <w:r>
              <w:rPr>
                <w:noProof/>
                <w:webHidden/>
              </w:rPr>
              <w:tab/>
            </w:r>
            <w:r>
              <w:rPr>
                <w:noProof/>
                <w:webHidden/>
              </w:rPr>
              <w:fldChar w:fldCharType="begin"/>
            </w:r>
            <w:r>
              <w:rPr>
                <w:noProof/>
                <w:webHidden/>
              </w:rPr>
              <w:instrText xml:space="preserve"> PAGEREF _Toc207221918 \h </w:instrText>
            </w:r>
            <w:r>
              <w:rPr>
                <w:noProof/>
                <w:webHidden/>
              </w:rPr>
            </w:r>
            <w:r>
              <w:rPr>
                <w:noProof/>
                <w:webHidden/>
              </w:rPr>
              <w:fldChar w:fldCharType="separate"/>
            </w:r>
            <w:r>
              <w:rPr>
                <w:noProof/>
                <w:webHidden/>
              </w:rPr>
              <w:t>10</w:t>
            </w:r>
            <w:r>
              <w:rPr>
                <w:noProof/>
                <w:webHidden/>
              </w:rPr>
              <w:fldChar w:fldCharType="end"/>
            </w:r>
          </w:hyperlink>
        </w:p>
        <w:p w14:paraId="3EEE3F21" w14:textId="4DD06D06" w:rsidR="00DC2A67" w:rsidRDefault="00DC2A67">
          <w:pPr>
            <w:pStyle w:val="TOC1"/>
            <w:tabs>
              <w:tab w:val="right" w:leader="dot" w:pos="9016"/>
            </w:tabs>
            <w:rPr>
              <w:rFonts w:eastAsiaTheme="minorEastAsia"/>
              <w:noProof/>
              <w:lang w:eastAsia="en-ZA"/>
            </w:rPr>
          </w:pPr>
          <w:hyperlink w:anchor="_Toc207221919" w:history="1">
            <w:r w:rsidRPr="008A235D">
              <w:rPr>
                <w:rStyle w:val="Hyperlink"/>
                <w:noProof/>
              </w:rPr>
              <w:t>BUDGET</w:t>
            </w:r>
            <w:r>
              <w:rPr>
                <w:noProof/>
                <w:webHidden/>
              </w:rPr>
              <w:tab/>
            </w:r>
            <w:r>
              <w:rPr>
                <w:noProof/>
                <w:webHidden/>
              </w:rPr>
              <w:fldChar w:fldCharType="begin"/>
            </w:r>
            <w:r>
              <w:rPr>
                <w:noProof/>
                <w:webHidden/>
              </w:rPr>
              <w:instrText xml:space="preserve"> PAGEREF _Toc207221919 \h </w:instrText>
            </w:r>
            <w:r>
              <w:rPr>
                <w:noProof/>
                <w:webHidden/>
              </w:rPr>
            </w:r>
            <w:r>
              <w:rPr>
                <w:noProof/>
                <w:webHidden/>
              </w:rPr>
              <w:fldChar w:fldCharType="separate"/>
            </w:r>
            <w:r>
              <w:rPr>
                <w:noProof/>
                <w:webHidden/>
              </w:rPr>
              <w:t>11</w:t>
            </w:r>
            <w:r>
              <w:rPr>
                <w:noProof/>
                <w:webHidden/>
              </w:rPr>
              <w:fldChar w:fldCharType="end"/>
            </w:r>
          </w:hyperlink>
        </w:p>
        <w:p w14:paraId="54F8B7F8" w14:textId="46E9F822" w:rsidR="00DC2A67" w:rsidRDefault="00DC2A67">
          <w:pPr>
            <w:pStyle w:val="TOC1"/>
            <w:tabs>
              <w:tab w:val="right" w:leader="dot" w:pos="9016"/>
            </w:tabs>
            <w:rPr>
              <w:rFonts w:eastAsiaTheme="minorEastAsia"/>
              <w:noProof/>
              <w:lang w:eastAsia="en-ZA"/>
            </w:rPr>
          </w:pPr>
          <w:hyperlink w:anchor="_Toc207221920" w:history="1">
            <w:r w:rsidRPr="008A235D">
              <w:rPr>
                <w:rStyle w:val="Hyperlink"/>
                <w:noProof/>
              </w:rPr>
              <w:t>REFERENCES:</w:t>
            </w:r>
            <w:r>
              <w:rPr>
                <w:noProof/>
                <w:webHidden/>
              </w:rPr>
              <w:tab/>
            </w:r>
            <w:r>
              <w:rPr>
                <w:noProof/>
                <w:webHidden/>
              </w:rPr>
              <w:fldChar w:fldCharType="begin"/>
            </w:r>
            <w:r>
              <w:rPr>
                <w:noProof/>
                <w:webHidden/>
              </w:rPr>
              <w:instrText xml:space="preserve"> PAGEREF _Toc207221920 \h </w:instrText>
            </w:r>
            <w:r>
              <w:rPr>
                <w:noProof/>
                <w:webHidden/>
              </w:rPr>
            </w:r>
            <w:r>
              <w:rPr>
                <w:noProof/>
                <w:webHidden/>
              </w:rPr>
              <w:fldChar w:fldCharType="separate"/>
            </w:r>
            <w:r>
              <w:rPr>
                <w:noProof/>
                <w:webHidden/>
              </w:rPr>
              <w:t>13</w:t>
            </w:r>
            <w:r>
              <w:rPr>
                <w:noProof/>
                <w:webHidden/>
              </w:rPr>
              <w:fldChar w:fldCharType="end"/>
            </w:r>
          </w:hyperlink>
        </w:p>
        <w:p w14:paraId="2CF86681" w14:textId="18E10CAA" w:rsidR="00DC2A67" w:rsidRDefault="00DC2A67">
          <w:r>
            <w:rPr>
              <w:b/>
              <w:bCs/>
              <w:lang w:val="en-GB"/>
            </w:rPr>
            <w:fldChar w:fldCharType="end"/>
          </w:r>
        </w:p>
      </w:sdtContent>
    </w:sdt>
    <w:p w14:paraId="36FBB6A6" w14:textId="77777777" w:rsidR="00987A97" w:rsidRDefault="00987A97"/>
    <w:p w14:paraId="3365E414" w14:textId="77777777" w:rsidR="00C27DE9" w:rsidRDefault="00C27DE9"/>
    <w:p w14:paraId="79D2BCAF" w14:textId="77777777" w:rsidR="00C27DE9" w:rsidRDefault="00C27DE9"/>
    <w:p w14:paraId="4AF6AB78" w14:textId="77777777" w:rsidR="00C27DE9" w:rsidRDefault="00C27DE9"/>
    <w:p w14:paraId="171EE963" w14:textId="77777777" w:rsidR="00C27DE9" w:rsidRDefault="00C27DE9"/>
    <w:p w14:paraId="59E4008D" w14:textId="77777777" w:rsidR="00C27DE9" w:rsidRDefault="00C27DE9"/>
    <w:p w14:paraId="6A8D9C65" w14:textId="77777777" w:rsidR="00C27DE9" w:rsidRDefault="00C27DE9"/>
    <w:p w14:paraId="389012BB" w14:textId="77777777" w:rsidR="00C27DE9" w:rsidRDefault="00C27DE9"/>
    <w:p w14:paraId="3B7D8585" w14:textId="77777777" w:rsidR="00C27DE9" w:rsidRDefault="00C27DE9"/>
    <w:p w14:paraId="6F5E65B8" w14:textId="77777777" w:rsidR="00C27DE9" w:rsidRDefault="00C27DE9"/>
    <w:p w14:paraId="77F3B8A4" w14:textId="77777777" w:rsidR="00C27DE9" w:rsidRDefault="00C27DE9"/>
    <w:p w14:paraId="71E1FD4C" w14:textId="77777777" w:rsidR="00C27DE9" w:rsidRDefault="00C27DE9"/>
    <w:p w14:paraId="16EFB984" w14:textId="77777777" w:rsidR="00C27DE9" w:rsidRDefault="00C27DE9"/>
    <w:p w14:paraId="4F9CBF3E" w14:textId="77777777" w:rsidR="00C27DE9" w:rsidRDefault="00C27DE9"/>
    <w:p w14:paraId="761A3D65" w14:textId="77777777" w:rsidR="00C27DE9" w:rsidRDefault="00C27DE9"/>
    <w:p w14:paraId="3E6F7E01" w14:textId="77777777" w:rsidR="00C27DE9" w:rsidRDefault="00C27DE9"/>
    <w:p w14:paraId="347D2924" w14:textId="77777777" w:rsidR="00C27DE9" w:rsidRDefault="00C27DE9"/>
    <w:p w14:paraId="59722CD8" w14:textId="77777777" w:rsidR="00C27DE9" w:rsidRDefault="00C27DE9"/>
    <w:p w14:paraId="1B62BC24" w14:textId="77777777" w:rsidR="00C27DE9" w:rsidRDefault="00C27DE9"/>
    <w:p w14:paraId="6C1BFAD3" w14:textId="058E41D2" w:rsidR="00B36BCF" w:rsidRPr="00DC2A67" w:rsidRDefault="00B36BCF" w:rsidP="00DC2A67">
      <w:pPr>
        <w:pStyle w:val="Heading1"/>
      </w:pPr>
      <w:r>
        <w:br w:type="page"/>
      </w:r>
      <w:bookmarkStart w:id="0" w:name="_Toc207221913"/>
      <w:r w:rsidR="004E55AA" w:rsidRPr="00DC2A67">
        <w:lastRenderedPageBreak/>
        <w:t>Organisation Overview</w:t>
      </w:r>
      <w:bookmarkEnd w:id="0"/>
    </w:p>
    <w:p w14:paraId="2E32193B" w14:textId="5A83EAD7" w:rsidR="00C27DE9" w:rsidRPr="00C27DE9" w:rsidRDefault="00C27DE9" w:rsidP="00C27DE9">
      <w:pPr>
        <w:rPr>
          <w:rFonts w:ascii="Algerian" w:hAnsi="Algerian"/>
          <w:b/>
          <w:bCs/>
          <w:sz w:val="72"/>
          <w:szCs w:val="72"/>
        </w:rPr>
      </w:pPr>
      <w:r w:rsidRPr="00C27DE9">
        <w:rPr>
          <w:rFonts w:ascii="Algerian" w:hAnsi="Algerian"/>
          <w:b/>
          <w:bCs/>
          <w:sz w:val="72"/>
          <w:szCs w:val="72"/>
        </w:rPr>
        <w:t>REMORE HAIR</w:t>
      </w:r>
    </w:p>
    <w:p w14:paraId="61269046" w14:textId="7AE6353E" w:rsidR="00BC2786" w:rsidRDefault="00BC2786" w:rsidP="00DD60F4">
      <w:pPr>
        <w:pStyle w:val="ListParagraph"/>
      </w:pPr>
      <w:r w:rsidRPr="005E63A6">
        <w:rPr>
          <w:b/>
          <w:bCs/>
        </w:rPr>
        <w:t>Brief History of the Organisation</w:t>
      </w:r>
      <w:r>
        <w:t>:</w:t>
      </w:r>
    </w:p>
    <w:p w14:paraId="0844E1C8" w14:textId="77777777" w:rsidR="00D86A3F" w:rsidRPr="00D86A3F" w:rsidRDefault="00D86A3F" w:rsidP="00D86A3F">
      <w:pPr>
        <w:pStyle w:val="ListParagraph"/>
      </w:pPr>
      <w:proofErr w:type="spellStart"/>
      <w:r w:rsidRPr="00D86A3F">
        <w:t>Remore</w:t>
      </w:r>
      <w:proofErr w:type="spellEnd"/>
      <w:r w:rsidRPr="00D86A3F">
        <w:t xml:space="preserve"> Hair was established in Johannesburg, South Africa, with the goal of providing high-quality wigs, hair extensions, and professional styling services to meet the growing demand for reliable and stylish hair solutions. Starting out as a small retailer in Bruma, the company quickly grew in popularity thanks to its commitment to quality products, excellent customer service, and affordable</w:t>
      </w:r>
      <w:r w:rsidRPr="00D86A3F">
        <w:rPr>
          <w:b/>
          <w:bCs/>
        </w:rPr>
        <w:t xml:space="preserve"> </w:t>
      </w:r>
      <w:r w:rsidRPr="00D86A3F">
        <w:t xml:space="preserve">luxury. Over time, </w:t>
      </w:r>
      <w:proofErr w:type="spellStart"/>
      <w:r w:rsidRPr="00D86A3F">
        <w:t>Remore</w:t>
      </w:r>
      <w:proofErr w:type="spellEnd"/>
      <w:r w:rsidRPr="00D86A3F">
        <w:t xml:space="preserve"> Hair expanded its operations to include a salon branch in Sandton City, allowing it to offer not only retail products but also specialised</w:t>
      </w:r>
      <w:r w:rsidRPr="00D86A3F">
        <w:rPr>
          <w:b/>
          <w:bCs/>
        </w:rPr>
        <w:t xml:space="preserve"> </w:t>
      </w:r>
      <w:r w:rsidRPr="00D86A3F">
        <w:t xml:space="preserve">haircare and styling services. Today, </w:t>
      </w:r>
      <w:proofErr w:type="spellStart"/>
      <w:r w:rsidRPr="00D86A3F">
        <w:t>Remore</w:t>
      </w:r>
      <w:proofErr w:type="spellEnd"/>
      <w:r w:rsidRPr="00D86A3F">
        <w:t xml:space="preserve"> Hair is recognized as a trusted name in beauty and hair solutions, serving both walk-in clients and online customers across South Africa.</w:t>
      </w:r>
    </w:p>
    <w:p w14:paraId="42D9B0E4" w14:textId="530BD598" w:rsidR="00210E98" w:rsidRDefault="00210E98" w:rsidP="00DD60F4">
      <w:pPr>
        <w:pStyle w:val="ListParagraph"/>
      </w:pPr>
    </w:p>
    <w:p w14:paraId="772FF280" w14:textId="38643A61" w:rsidR="00210E98" w:rsidRPr="005E63A6" w:rsidRDefault="00210E98" w:rsidP="00DD60F4">
      <w:pPr>
        <w:pStyle w:val="ListParagraph"/>
        <w:rPr>
          <w:b/>
          <w:bCs/>
        </w:rPr>
      </w:pPr>
      <w:r w:rsidRPr="005E63A6">
        <w:rPr>
          <w:b/>
          <w:bCs/>
        </w:rPr>
        <w:t>Mission Statement:</w:t>
      </w:r>
    </w:p>
    <w:p w14:paraId="34016837" w14:textId="6AD15552" w:rsidR="003710ED" w:rsidRDefault="00982843" w:rsidP="00DD60F4">
      <w:pPr>
        <w:pStyle w:val="ListParagraph"/>
      </w:pPr>
      <w:r w:rsidRPr="00982843">
        <w:t xml:space="preserve">At </w:t>
      </w:r>
      <w:proofErr w:type="spellStart"/>
      <w:r w:rsidRPr="00982843">
        <w:t>Remore</w:t>
      </w:r>
      <w:proofErr w:type="spellEnd"/>
      <w:r w:rsidRPr="00982843">
        <w:t xml:space="preserve"> Hair, our mission is to empower individuals to look and feel their best by providing premium hair products and professional beauty services. We are committed to quality, authenticity, and exceptional customer service. By blending innovation with style, we strive to deliver solutions that enhance natural beauty, boost confidence, and cater to the diverse needs of our clients.</w:t>
      </w:r>
    </w:p>
    <w:p w14:paraId="0FC6AFF7" w14:textId="77777777" w:rsidR="0025252F" w:rsidRDefault="0025252F" w:rsidP="00DD60F4">
      <w:pPr>
        <w:pStyle w:val="ListParagraph"/>
      </w:pPr>
    </w:p>
    <w:p w14:paraId="07A429AD" w14:textId="29E2F120" w:rsidR="003710ED" w:rsidRDefault="003710ED" w:rsidP="00DD60F4">
      <w:pPr>
        <w:pStyle w:val="ListParagraph"/>
      </w:pPr>
      <w:r w:rsidRPr="005E63A6">
        <w:rPr>
          <w:b/>
          <w:bCs/>
        </w:rPr>
        <w:t>Vision Statement</w:t>
      </w:r>
      <w:r>
        <w:t>:</w:t>
      </w:r>
    </w:p>
    <w:p w14:paraId="68D9E793" w14:textId="68091236" w:rsidR="00982843" w:rsidRDefault="00E91A43" w:rsidP="00DD60F4">
      <w:pPr>
        <w:pStyle w:val="ListParagraph"/>
      </w:pPr>
      <w:r w:rsidRPr="00E91A43">
        <w:t xml:space="preserve">Our vision is to become a leading hair and beauty brand in South Africa and beyond, known for setting high standards in product quality, creativity, and customer experience. We envision </w:t>
      </w:r>
      <w:proofErr w:type="spellStart"/>
      <w:r w:rsidRPr="00E91A43">
        <w:t>Remore</w:t>
      </w:r>
      <w:proofErr w:type="spellEnd"/>
      <w:r w:rsidRPr="00E91A43">
        <w:t xml:space="preserve"> Hair as a trusted destination where beauty meets care, and where every client feels valued, inspired, and confident in their personal style.</w:t>
      </w:r>
    </w:p>
    <w:p w14:paraId="73E2B9E2" w14:textId="77777777" w:rsidR="008A3600" w:rsidRDefault="008A3600" w:rsidP="00DD60F4">
      <w:pPr>
        <w:pStyle w:val="ListParagraph"/>
      </w:pPr>
    </w:p>
    <w:p w14:paraId="01B96EBA" w14:textId="04B07242" w:rsidR="006A3A41" w:rsidRPr="005E63A6" w:rsidRDefault="006A3A41" w:rsidP="00DD60F4">
      <w:pPr>
        <w:pStyle w:val="ListParagraph"/>
        <w:rPr>
          <w:b/>
          <w:bCs/>
        </w:rPr>
      </w:pPr>
      <w:r w:rsidRPr="005E63A6">
        <w:rPr>
          <w:b/>
          <w:bCs/>
        </w:rPr>
        <w:t>Target Audience:</w:t>
      </w:r>
    </w:p>
    <w:p w14:paraId="155DF956" w14:textId="7AD034F4" w:rsidR="00E91A43" w:rsidRPr="00B22A27" w:rsidRDefault="008D3864" w:rsidP="00DD60F4">
      <w:pPr>
        <w:pStyle w:val="ListParagraph"/>
      </w:pPr>
      <w:proofErr w:type="spellStart"/>
      <w:r w:rsidRPr="00B22A27">
        <w:t>Remore</w:t>
      </w:r>
      <w:proofErr w:type="spellEnd"/>
      <w:r w:rsidRPr="00B22A27">
        <w:t xml:space="preserve"> Hair serves a wide audience, with a focus on individuals who value high-quality hair solutions and professional styling services. Our target market includes women and men who seek wigs, extensions, and treatments that complement their lifestyle—whether for everyday wear, professional appearances, or special occasions. We also cater to fashion-forward clients who enjoy experimenting with new styles, as well as individuals who require hair solutions for medical or personal reasons. By offering both retail products and </w:t>
      </w:r>
      <w:r w:rsidRPr="00B22A27">
        <w:lastRenderedPageBreak/>
        <w:t xml:space="preserve">in-salon services, </w:t>
      </w:r>
      <w:proofErr w:type="spellStart"/>
      <w:r w:rsidRPr="00B22A27">
        <w:t>Remore</w:t>
      </w:r>
      <w:proofErr w:type="spellEnd"/>
      <w:r w:rsidRPr="00B22A27">
        <w:t xml:space="preserve"> Hair appeals to clients who want convenience, reliability, and a complete beauty experience under one roof.</w:t>
      </w:r>
    </w:p>
    <w:p w14:paraId="0A377AD7" w14:textId="77777777" w:rsidR="007D49ED" w:rsidRDefault="007D49ED">
      <w:r>
        <w:br w:type="page"/>
      </w:r>
    </w:p>
    <w:p w14:paraId="07D55FE6" w14:textId="6F8B45FC" w:rsidR="006A3A41" w:rsidRPr="00DC2A67" w:rsidRDefault="007D49ED" w:rsidP="00DC2A67">
      <w:pPr>
        <w:pStyle w:val="Heading1"/>
      </w:pPr>
      <w:bookmarkStart w:id="1" w:name="_Toc207221914"/>
      <w:r w:rsidRPr="00DC2A67">
        <w:lastRenderedPageBreak/>
        <w:t>W</w:t>
      </w:r>
      <w:r w:rsidR="008178C3" w:rsidRPr="00DC2A67">
        <w:t>EBSITE GOALS AND OBJECTIVES</w:t>
      </w:r>
      <w:bookmarkEnd w:id="1"/>
    </w:p>
    <w:p w14:paraId="46237489" w14:textId="6977297B" w:rsidR="008178C3" w:rsidRDefault="00A32282" w:rsidP="008178C3">
      <w:pPr>
        <w:pStyle w:val="ListParagraph"/>
      </w:pPr>
      <w:r>
        <w:t>The primary</w:t>
      </w:r>
      <w:r w:rsidR="006008A2">
        <w:t xml:space="preserve"> goal of the </w:t>
      </w:r>
      <w:proofErr w:type="spellStart"/>
      <w:r w:rsidR="006008A2">
        <w:t>Remore</w:t>
      </w:r>
      <w:proofErr w:type="spellEnd"/>
      <w:r w:rsidR="006008A2">
        <w:t xml:space="preserve"> Hair website is to strengthen its online presence </w:t>
      </w:r>
      <w:r w:rsidR="00362907">
        <w:t xml:space="preserve">and establish itself as a trusted plat form for customers </w:t>
      </w:r>
      <w:ins w:id="2" w:author="Microsoft Word" w:date="2025-08-24T00:23:00Z" w16du:dateUtc="2025-08-23T22:23:00Z">
        <w:r w:rsidR="000F118A">
          <w:t xml:space="preserve">seeking premium hair products and services. The website will serve </w:t>
        </w:r>
        <w:r w:rsidR="00DB74DE">
          <w:t xml:space="preserve">as both an e-commerce store and an information hub, providing </w:t>
        </w:r>
        <w:r w:rsidR="00CF18DB">
          <w:t>customers with easy access to products, services, and educational resources</w:t>
        </w:r>
        <w:r w:rsidR="00261B84">
          <w:t xml:space="preserve"> on haircare.</w:t>
        </w:r>
      </w:ins>
    </w:p>
    <w:p w14:paraId="79A0583C" w14:textId="77777777" w:rsidR="00261B84" w:rsidRDefault="00261B84" w:rsidP="008178C3">
      <w:pPr>
        <w:pStyle w:val="ListParagraph"/>
      </w:pPr>
    </w:p>
    <w:p w14:paraId="3E110A5F" w14:textId="00380692" w:rsidR="00261B84" w:rsidRPr="005E63A6" w:rsidRDefault="00261B84" w:rsidP="008178C3">
      <w:pPr>
        <w:pStyle w:val="ListParagraph"/>
        <w:rPr>
          <w:b/>
          <w:bCs/>
        </w:rPr>
      </w:pPr>
      <w:r w:rsidRPr="005E63A6">
        <w:rPr>
          <w:b/>
          <w:bCs/>
        </w:rPr>
        <w:t>Specific Goals</w:t>
      </w:r>
      <w:r w:rsidR="003A3C2E" w:rsidRPr="005E63A6">
        <w:rPr>
          <w:b/>
          <w:bCs/>
        </w:rPr>
        <w:t>:</w:t>
      </w:r>
    </w:p>
    <w:p w14:paraId="6633F92E" w14:textId="61FD904F" w:rsidR="003A3C2E" w:rsidRDefault="00216DC6" w:rsidP="00216DC6">
      <w:pPr>
        <w:pStyle w:val="ListParagraph"/>
        <w:numPr>
          <w:ilvl w:val="0"/>
          <w:numId w:val="2"/>
        </w:numPr>
      </w:pPr>
      <w:r>
        <w:t>Increase brand visibility and attract more potential customers</w:t>
      </w:r>
      <w:r w:rsidR="00215FFD">
        <w:t xml:space="preserve"> through online traffic.</w:t>
      </w:r>
    </w:p>
    <w:p w14:paraId="354B4A02" w14:textId="6A83BF3F" w:rsidR="00215FFD" w:rsidRDefault="00215FFD" w:rsidP="00216DC6">
      <w:pPr>
        <w:pStyle w:val="ListParagraph"/>
        <w:numPr>
          <w:ilvl w:val="0"/>
          <w:numId w:val="2"/>
        </w:numPr>
      </w:pPr>
      <w:r>
        <w:t>Sell hair products such as wigs</w:t>
      </w:r>
      <w:r w:rsidR="00D45884">
        <w:t>, weaves, extensions, and haircare items directly through the website.</w:t>
      </w:r>
    </w:p>
    <w:p w14:paraId="2B7A3EA9" w14:textId="49E79E71" w:rsidR="00D45884" w:rsidRDefault="00D45884" w:rsidP="00216DC6">
      <w:pPr>
        <w:pStyle w:val="ListParagraph"/>
        <w:numPr>
          <w:ilvl w:val="0"/>
          <w:numId w:val="2"/>
        </w:numPr>
      </w:pPr>
      <w:r>
        <w:t xml:space="preserve">Generate customer </w:t>
      </w:r>
      <w:r w:rsidR="002B679D">
        <w:t xml:space="preserve">leads by collecting contact information for newsletters, </w:t>
      </w:r>
      <w:r w:rsidR="00311483">
        <w:t>promotions, and loyalty programs.</w:t>
      </w:r>
    </w:p>
    <w:p w14:paraId="4B3FBAD5" w14:textId="1A5275EE" w:rsidR="00311483" w:rsidRDefault="00311483" w:rsidP="00216DC6">
      <w:pPr>
        <w:pStyle w:val="ListParagraph"/>
        <w:numPr>
          <w:ilvl w:val="0"/>
          <w:numId w:val="2"/>
        </w:numPr>
      </w:pPr>
      <w:r>
        <w:t>Provide valuable content</w:t>
      </w:r>
      <w:r w:rsidR="00CF32C8">
        <w:t>, including styling tips, haircare advice, and tutorials</w:t>
      </w:r>
      <w:r w:rsidR="00E40961">
        <w:t>, to position the brand as an expert in the industry.</w:t>
      </w:r>
    </w:p>
    <w:p w14:paraId="00F44040" w14:textId="40AB8BC6" w:rsidR="00E40961" w:rsidRDefault="00E40961" w:rsidP="00216DC6">
      <w:pPr>
        <w:pStyle w:val="ListParagraph"/>
        <w:numPr>
          <w:ilvl w:val="0"/>
          <w:numId w:val="2"/>
        </w:numPr>
      </w:pPr>
      <w:r>
        <w:t xml:space="preserve">Build stronger </w:t>
      </w:r>
      <w:r w:rsidR="00C92C09">
        <w:t xml:space="preserve">customer relationships by offering seamless online shopping </w:t>
      </w:r>
      <w:r w:rsidR="004B1C64">
        <w:t>experiences and responsive customer support.</w:t>
      </w:r>
    </w:p>
    <w:p w14:paraId="69CF5511" w14:textId="6234DF7E" w:rsidR="004B1C64" w:rsidRDefault="00AA565A" w:rsidP="004B1C64">
      <w:r>
        <w:t xml:space="preserve">               Key Performance Indicators</w:t>
      </w:r>
      <w:r w:rsidR="003B3607">
        <w:t>:</w:t>
      </w:r>
    </w:p>
    <w:p w14:paraId="325F4A04" w14:textId="3ACF8113" w:rsidR="003B3607" w:rsidRDefault="003B3607" w:rsidP="003B3607">
      <w:pPr>
        <w:pStyle w:val="ListParagraph"/>
        <w:numPr>
          <w:ilvl w:val="0"/>
          <w:numId w:val="3"/>
        </w:numPr>
      </w:pPr>
      <w:r>
        <w:t xml:space="preserve">Number of visitors </w:t>
      </w:r>
      <w:r w:rsidR="00335418">
        <w:t>per month and percentage of new vs returning visitors.</w:t>
      </w:r>
    </w:p>
    <w:p w14:paraId="5F5041C7" w14:textId="76DFC3C5" w:rsidR="00335418" w:rsidRDefault="00335418" w:rsidP="003B3607">
      <w:pPr>
        <w:pStyle w:val="ListParagraph"/>
        <w:numPr>
          <w:ilvl w:val="0"/>
          <w:numId w:val="3"/>
        </w:numPr>
      </w:pPr>
      <w:r>
        <w:t xml:space="preserve">Online sales </w:t>
      </w:r>
      <w:r w:rsidR="00016A3C">
        <w:t>volume, revenue growth, and average order value.</w:t>
      </w:r>
    </w:p>
    <w:p w14:paraId="4CA61E79" w14:textId="6548DAD6" w:rsidR="00016A3C" w:rsidRDefault="00016A3C" w:rsidP="003B3607">
      <w:pPr>
        <w:pStyle w:val="ListParagraph"/>
        <w:numPr>
          <w:ilvl w:val="0"/>
          <w:numId w:val="3"/>
        </w:numPr>
      </w:pPr>
      <w:r>
        <w:t xml:space="preserve">Percentage of website </w:t>
      </w:r>
      <w:r w:rsidR="00C64F41">
        <w:t>visitors who make a purchase or sign up for newsletters.</w:t>
      </w:r>
    </w:p>
    <w:p w14:paraId="1B4D855D" w14:textId="33DC1C08" w:rsidR="00C64F41" w:rsidRDefault="00C64F41" w:rsidP="003B3607">
      <w:pPr>
        <w:pStyle w:val="ListParagraph"/>
        <w:numPr>
          <w:ilvl w:val="0"/>
          <w:numId w:val="3"/>
        </w:numPr>
      </w:pPr>
      <w:r>
        <w:t>Time spent on site, number of pages viewed.</w:t>
      </w:r>
    </w:p>
    <w:p w14:paraId="5B2DB248" w14:textId="4F614BE4" w:rsidR="006F08E5" w:rsidRDefault="006F08E5" w:rsidP="003B3607">
      <w:pPr>
        <w:pStyle w:val="ListParagraph"/>
        <w:numPr>
          <w:ilvl w:val="0"/>
          <w:numId w:val="3"/>
        </w:numPr>
      </w:pPr>
      <w:r>
        <w:t xml:space="preserve">Number of </w:t>
      </w:r>
      <w:r w:rsidR="00BD22D0">
        <w:t>inquiries</w:t>
      </w:r>
      <w:r>
        <w:t xml:space="preserve"> submitted, subscriptions to mailing lists</w:t>
      </w:r>
      <w:r w:rsidR="00F51DAF">
        <w:t>, and customer reviews or ratings.</w:t>
      </w:r>
    </w:p>
    <w:p w14:paraId="4B891575" w14:textId="6508FCAC" w:rsidR="00381C31" w:rsidRDefault="00381C31">
      <w:r>
        <w:br w:type="page"/>
      </w:r>
    </w:p>
    <w:p w14:paraId="4EEABAF6" w14:textId="5A55642B" w:rsidR="003A3C2E" w:rsidRPr="00DC2A67" w:rsidRDefault="002B48E0" w:rsidP="00DC2A67">
      <w:pPr>
        <w:pStyle w:val="Heading1"/>
      </w:pPr>
      <w:bookmarkStart w:id="3" w:name="_Toc207221915"/>
      <w:r w:rsidRPr="00DC2A67">
        <w:lastRenderedPageBreak/>
        <w:t>CURRENT WEBSITE FEATURES ANALYSIS</w:t>
      </w:r>
      <w:bookmarkEnd w:id="3"/>
    </w:p>
    <w:p w14:paraId="61A3C93A" w14:textId="4192D4A9" w:rsidR="002B48E0" w:rsidRDefault="00BF0A18" w:rsidP="002B48E0">
      <w:pPr>
        <w:pStyle w:val="ListParagraph"/>
      </w:pPr>
      <w:r>
        <w:t xml:space="preserve">The </w:t>
      </w:r>
      <w:proofErr w:type="spellStart"/>
      <w:r>
        <w:t>Remore</w:t>
      </w:r>
      <w:proofErr w:type="spellEnd"/>
      <w:r>
        <w:t xml:space="preserve"> Hair website </w:t>
      </w:r>
      <w:r w:rsidR="008048CF">
        <w:t>has some good features, but it also has areas that need improvement.</w:t>
      </w:r>
    </w:p>
    <w:p w14:paraId="14C00ED7" w14:textId="77777777" w:rsidR="0091607D" w:rsidRDefault="0091607D" w:rsidP="002B48E0">
      <w:pPr>
        <w:pStyle w:val="ListParagraph"/>
      </w:pPr>
    </w:p>
    <w:p w14:paraId="578D5F61" w14:textId="57CD5422" w:rsidR="0091607D" w:rsidRDefault="0091607D" w:rsidP="002B48E0">
      <w:pPr>
        <w:pStyle w:val="ListParagraph"/>
      </w:pPr>
      <w:r>
        <w:t>Strengths:</w:t>
      </w:r>
    </w:p>
    <w:p w14:paraId="4F977243" w14:textId="2647D633" w:rsidR="0091607D" w:rsidRDefault="0091607D" w:rsidP="0091607D">
      <w:pPr>
        <w:pStyle w:val="ListParagraph"/>
        <w:numPr>
          <w:ilvl w:val="0"/>
          <w:numId w:val="4"/>
        </w:numPr>
      </w:pPr>
      <w:r>
        <w:t xml:space="preserve">The website shows the products </w:t>
      </w:r>
      <w:r w:rsidR="00461DD2">
        <w:t>clearly which makes it easy for customers to see what is available.</w:t>
      </w:r>
    </w:p>
    <w:p w14:paraId="39FF7DDA" w14:textId="76C5B3F8" w:rsidR="00461DD2" w:rsidRDefault="00461DD2" w:rsidP="0091607D">
      <w:pPr>
        <w:pStyle w:val="ListParagraph"/>
        <w:numPr>
          <w:ilvl w:val="0"/>
          <w:numId w:val="4"/>
        </w:numPr>
      </w:pPr>
      <w:r>
        <w:t xml:space="preserve">It has an online shop, so people can bug wigs, weaves, </w:t>
      </w:r>
      <w:r w:rsidR="00B91EF4">
        <w:t>and hair products directly.</w:t>
      </w:r>
    </w:p>
    <w:p w14:paraId="2F83FE16" w14:textId="75B5C151" w:rsidR="00B91EF4" w:rsidRDefault="00B91EF4" w:rsidP="0091607D">
      <w:pPr>
        <w:pStyle w:val="ListParagraph"/>
        <w:numPr>
          <w:ilvl w:val="0"/>
          <w:numId w:val="4"/>
        </w:numPr>
      </w:pPr>
      <w:r>
        <w:t xml:space="preserve">The design is simple, so it is not </w:t>
      </w:r>
      <w:r w:rsidR="00F71D4D">
        <w:t>difficult to move from one page to another.</w:t>
      </w:r>
    </w:p>
    <w:p w14:paraId="45FB3112" w14:textId="30024CB6" w:rsidR="00F71D4D" w:rsidRDefault="00F71D4D" w:rsidP="00F71D4D">
      <w:r>
        <w:t xml:space="preserve">              Weaknesses:</w:t>
      </w:r>
    </w:p>
    <w:p w14:paraId="0379AC80" w14:textId="4697A505" w:rsidR="00F71D4D" w:rsidRDefault="001210AC" w:rsidP="001210AC">
      <w:pPr>
        <w:pStyle w:val="ListParagraph"/>
        <w:numPr>
          <w:ilvl w:val="0"/>
          <w:numId w:val="5"/>
        </w:numPr>
      </w:pPr>
      <w:r>
        <w:t xml:space="preserve">The website does not give enough detailed information about how </w:t>
      </w:r>
      <w:r w:rsidR="00157CF0">
        <w:t>to use products and haircare.</w:t>
      </w:r>
    </w:p>
    <w:p w14:paraId="6EB9F734" w14:textId="1B1BD058" w:rsidR="00157CF0" w:rsidRDefault="00DD3E46" w:rsidP="001210AC">
      <w:pPr>
        <w:pStyle w:val="ListParagraph"/>
        <w:numPr>
          <w:ilvl w:val="0"/>
          <w:numId w:val="5"/>
        </w:numPr>
      </w:pPr>
      <w:r>
        <w:t>There is little interactive content, such as tutorials</w:t>
      </w:r>
      <w:r w:rsidR="00890AD3">
        <w:t xml:space="preserve">, blogs or videos, that could help </w:t>
      </w:r>
      <w:r w:rsidR="000147BC">
        <w:t>customers</w:t>
      </w:r>
      <w:r w:rsidR="00890AD3">
        <w:t xml:space="preserve"> </w:t>
      </w:r>
      <w:r w:rsidR="000147BC">
        <w:t>learn</w:t>
      </w:r>
      <w:r w:rsidR="00890AD3">
        <w:t xml:space="preserve"> more.</w:t>
      </w:r>
    </w:p>
    <w:p w14:paraId="073AF132" w14:textId="1AE0E97B" w:rsidR="00890AD3" w:rsidRDefault="00F72526" w:rsidP="001210AC">
      <w:pPr>
        <w:pStyle w:val="ListParagraph"/>
        <w:numPr>
          <w:ilvl w:val="0"/>
          <w:numId w:val="5"/>
        </w:numPr>
      </w:pPr>
      <w:r>
        <w:t xml:space="preserve">Customer support options, like </w:t>
      </w:r>
      <w:r w:rsidR="00B24887">
        <w:t>live chat, are limited, which may make it difficult for customers to ask questions quickly.</w:t>
      </w:r>
    </w:p>
    <w:p w14:paraId="44AEFEFA" w14:textId="77777777" w:rsidR="00190677" w:rsidRDefault="00190677" w:rsidP="00190677">
      <w:pPr>
        <w:pStyle w:val="ListParagraph"/>
      </w:pPr>
    </w:p>
    <w:p w14:paraId="12E2BDF8" w14:textId="060687B8" w:rsidR="00190677" w:rsidRDefault="00190677" w:rsidP="00190677">
      <w:pPr>
        <w:pStyle w:val="ListParagraph"/>
      </w:pPr>
      <w:r>
        <w:t>Areas for Improvement:</w:t>
      </w:r>
    </w:p>
    <w:p w14:paraId="3837507B" w14:textId="3EDBF12C" w:rsidR="00190677" w:rsidRDefault="00FD7DE3" w:rsidP="00190677">
      <w:pPr>
        <w:pStyle w:val="ListParagraph"/>
        <w:numPr>
          <w:ilvl w:val="0"/>
          <w:numId w:val="5"/>
        </w:numPr>
      </w:pPr>
      <w:r>
        <w:t>Add more detailed product descriptions and helpful information about haircare.</w:t>
      </w:r>
    </w:p>
    <w:p w14:paraId="5CAB8CD3" w14:textId="50D113A5" w:rsidR="00FD7DE3" w:rsidRDefault="00187D5D" w:rsidP="00190677">
      <w:pPr>
        <w:pStyle w:val="ListParagraph"/>
        <w:numPr>
          <w:ilvl w:val="0"/>
          <w:numId w:val="5"/>
        </w:numPr>
      </w:pPr>
      <w:r>
        <w:t>Include tutorials, blogs</w:t>
      </w:r>
      <w:r w:rsidR="00F263F2">
        <w:t xml:space="preserve">, or short videos to guide customers on how to style and care for their </w:t>
      </w:r>
      <w:r w:rsidR="001547A0">
        <w:t>hair</w:t>
      </w:r>
    </w:p>
    <w:p w14:paraId="064B2DEC" w14:textId="111681FC" w:rsidR="006A42CC" w:rsidRDefault="001547A0" w:rsidP="00190677">
      <w:pPr>
        <w:pStyle w:val="ListParagraph"/>
        <w:numPr>
          <w:ilvl w:val="0"/>
          <w:numId w:val="5"/>
        </w:numPr>
      </w:pPr>
      <w:r>
        <w:t>Introduce better customer support features</w:t>
      </w:r>
      <w:r w:rsidR="006A42CC">
        <w:t>, such as live chat or faster contact form.</w:t>
      </w:r>
    </w:p>
    <w:p w14:paraId="278554C6" w14:textId="77777777" w:rsidR="006A42CC" w:rsidRDefault="006A42CC">
      <w:r>
        <w:br w:type="page"/>
      </w:r>
    </w:p>
    <w:p w14:paraId="765E0C9B" w14:textId="18158F78" w:rsidR="001547A0" w:rsidRPr="00DC2A67" w:rsidRDefault="00F94197" w:rsidP="00DC2A67">
      <w:pPr>
        <w:pStyle w:val="Heading1"/>
      </w:pPr>
      <w:bookmarkStart w:id="4" w:name="_Toc207221916"/>
      <w:r w:rsidRPr="00DC2A67">
        <w:lastRenderedPageBreak/>
        <w:t>PR</w:t>
      </w:r>
      <w:r w:rsidR="00084016" w:rsidRPr="00DC2A67">
        <w:t>OPOSED FEATURES AND ANALYSIS</w:t>
      </w:r>
      <w:bookmarkEnd w:id="4"/>
    </w:p>
    <w:p w14:paraId="4DA243B6" w14:textId="77777777" w:rsidR="003331D5" w:rsidRPr="003331D5" w:rsidRDefault="003331D5" w:rsidP="003331D5">
      <w:r w:rsidRPr="003331D5">
        <w:t xml:space="preserve">The </w:t>
      </w:r>
      <w:proofErr w:type="spellStart"/>
      <w:r w:rsidRPr="003331D5">
        <w:t>Remore</w:t>
      </w:r>
      <w:proofErr w:type="spellEnd"/>
      <w:r w:rsidRPr="003331D5">
        <w:t xml:space="preserve"> Hair website will serve as a digital platform to showcase the brand, engage with customers, and facilitate sales. The proposed features are designed to enhance user experience, improve accessibility, and increase customer satisfaction. The analysis of each proposed feature is as follows:</w:t>
      </w:r>
    </w:p>
    <w:p w14:paraId="650C7EAC" w14:textId="5FDF6C15" w:rsidR="003331D5" w:rsidRPr="003331D5" w:rsidRDefault="003331D5" w:rsidP="003331D5">
      <w:r w:rsidRPr="003331D5">
        <w:t xml:space="preserve"> Homepage</w:t>
      </w:r>
    </w:p>
    <w:p w14:paraId="2B64795B" w14:textId="77777777" w:rsidR="003331D5" w:rsidRPr="003331D5" w:rsidRDefault="003331D5" w:rsidP="003331D5">
      <w:pPr>
        <w:numPr>
          <w:ilvl w:val="0"/>
          <w:numId w:val="6"/>
        </w:numPr>
      </w:pPr>
      <w:r w:rsidRPr="003331D5">
        <w:t xml:space="preserve">Purpose: To provide a welcoming introduction to </w:t>
      </w:r>
      <w:proofErr w:type="spellStart"/>
      <w:r w:rsidRPr="003331D5">
        <w:t>Remore</w:t>
      </w:r>
      <w:proofErr w:type="spellEnd"/>
      <w:r w:rsidRPr="003331D5">
        <w:t xml:space="preserve"> Hair and create a strong first impression.</w:t>
      </w:r>
    </w:p>
    <w:p w14:paraId="48906EFA" w14:textId="77777777" w:rsidR="003331D5" w:rsidRPr="003331D5" w:rsidRDefault="003331D5" w:rsidP="003331D5">
      <w:pPr>
        <w:numPr>
          <w:ilvl w:val="0"/>
          <w:numId w:val="6"/>
        </w:numPr>
      </w:pPr>
      <w:r w:rsidRPr="003331D5">
        <w:t>Key Elements:</w:t>
      </w:r>
    </w:p>
    <w:p w14:paraId="67FE3B45" w14:textId="77777777" w:rsidR="003331D5" w:rsidRPr="003331D5" w:rsidRDefault="003331D5" w:rsidP="003331D5">
      <w:pPr>
        <w:numPr>
          <w:ilvl w:val="1"/>
          <w:numId w:val="6"/>
        </w:numPr>
      </w:pPr>
      <w:r w:rsidRPr="003331D5">
        <w:t>Company logo prominently displayed.</w:t>
      </w:r>
    </w:p>
    <w:p w14:paraId="1F34A6BA" w14:textId="77777777" w:rsidR="003331D5" w:rsidRPr="003331D5" w:rsidRDefault="003331D5" w:rsidP="003331D5">
      <w:pPr>
        <w:numPr>
          <w:ilvl w:val="1"/>
          <w:numId w:val="6"/>
        </w:numPr>
      </w:pPr>
      <w:r w:rsidRPr="003331D5">
        <w:t>Navigation bar linking to key pages: Home, Products, About Us, Services, Contact, Enquiry.</w:t>
      </w:r>
    </w:p>
    <w:p w14:paraId="41ECED2F" w14:textId="77777777" w:rsidR="003331D5" w:rsidRPr="003331D5" w:rsidRDefault="003331D5" w:rsidP="003331D5">
      <w:pPr>
        <w:numPr>
          <w:ilvl w:val="1"/>
          <w:numId w:val="6"/>
        </w:numPr>
      </w:pPr>
      <w:r w:rsidRPr="003331D5">
        <w:t>Featured banner highlighting promotions, new products, or services.</w:t>
      </w:r>
    </w:p>
    <w:p w14:paraId="39540615" w14:textId="77777777" w:rsidR="003331D5" w:rsidRPr="003331D5" w:rsidRDefault="003331D5" w:rsidP="003331D5">
      <w:pPr>
        <w:numPr>
          <w:ilvl w:val="1"/>
          <w:numId w:val="6"/>
        </w:numPr>
      </w:pPr>
      <w:r w:rsidRPr="003331D5">
        <w:t>Quick access buttons for Login, Profile, and Shopping Cart at the top-right corner.</w:t>
      </w:r>
    </w:p>
    <w:p w14:paraId="677A1D95" w14:textId="77777777" w:rsidR="003331D5" w:rsidRPr="003331D5" w:rsidRDefault="003331D5" w:rsidP="003331D5">
      <w:pPr>
        <w:numPr>
          <w:ilvl w:val="0"/>
          <w:numId w:val="6"/>
        </w:numPr>
      </w:pPr>
      <w:r w:rsidRPr="003331D5">
        <w:t>Benefit: Engages visitors immediately and guides them to other parts of the website efficiently.</w:t>
      </w:r>
    </w:p>
    <w:p w14:paraId="52CDC1AF" w14:textId="0F0FEA11" w:rsidR="003331D5" w:rsidRPr="003331D5" w:rsidRDefault="003331D5" w:rsidP="003331D5">
      <w:r w:rsidRPr="003331D5">
        <w:t xml:space="preserve"> About Us Page</w:t>
      </w:r>
    </w:p>
    <w:p w14:paraId="3A8C2746" w14:textId="77777777" w:rsidR="003331D5" w:rsidRPr="003331D5" w:rsidRDefault="003331D5" w:rsidP="003331D5">
      <w:pPr>
        <w:numPr>
          <w:ilvl w:val="0"/>
          <w:numId w:val="7"/>
        </w:numPr>
      </w:pPr>
      <w:r w:rsidRPr="003331D5">
        <w:t xml:space="preserve">Purpose: To share the history, mission, vision, and values of </w:t>
      </w:r>
      <w:proofErr w:type="spellStart"/>
      <w:r w:rsidRPr="003331D5">
        <w:t>Remore</w:t>
      </w:r>
      <w:proofErr w:type="spellEnd"/>
      <w:r w:rsidRPr="003331D5">
        <w:t xml:space="preserve"> Hair.</w:t>
      </w:r>
    </w:p>
    <w:p w14:paraId="2DCB73F5" w14:textId="77777777" w:rsidR="003331D5" w:rsidRPr="003331D5" w:rsidRDefault="003331D5" w:rsidP="003331D5">
      <w:pPr>
        <w:numPr>
          <w:ilvl w:val="0"/>
          <w:numId w:val="7"/>
        </w:numPr>
      </w:pPr>
      <w:r w:rsidRPr="003331D5">
        <w:t>Key Elements:</w:t>
      </w:r>
    </w:p>
    <w:p w14:paraId="712C5B70" w14:textId="77777777" w:rsidR="003331D5" w:rsidRPr="003331D5" w:rsidRDefault="003331D5" w:rsidP="003331D5">
      <w:pPr>
        <w:numPr>
          <w:ilvl w:val="1"/>
          <w:numId w:val="7"/>
        </w:numPr>
      </w:pPr>
      <w:r w:rsidRPr="003331D5">
        <w:t>Founder information and year of establishment.</w:t>
      </w:r>
    </w:p>
    <w:p w14:paraId="4DBCC4EF" w14:textId="77777777" w:rsidR="003331D5" w:rsidRPr="003331D5" w:rsidRDefault="003331D5" w:rsidP="003331D5">
      <w:pPr>
        <w:numPr>
          <w:ilvl w:val="1"/>
          <w:numId w:val="7"/>
        </w:numPr>
      </w:pPr>
      <w:r w:rsidRPr="003331D5">
        <w:t>Mission and vision statements.</w:t>
      </w:r>
    </w:p>
    <w:p w14:paraId="5DDBD85E" w14:textId="77777777" w:rsidR="003331D5" w:rsidRPr="003331D5" w:rsidRDefault="003331D5" w:rsidP="003331D5">
      <w:pPr>
        <w:numPr>
          <w:ilvl w:val="1"/>
          <w:numId w:val="7"/>
        </w:numPr>
      </w:pPr>
      <w:r w:rsidRPr="003331D5">
        <w:t>Target audience description.</w:t>
      </w:r>
    </w:p>
    <w:p w14:paraId="56087C4B" w14:textId="77777777" w:rsidR="003331D5" w:rsidRPr="003331D5" w:rsidRDefault="003331D5" w:rsidP="003331D5">
      <w:pPr>
        <w:numPr>
          <w:ilvl w:val="0"/>
          <w:numId w:val="7"/>
        </w:numPr>
      </w:pPr>
      <w:r w:rsidRPr="003331D5">
        <w:t xml:space="preserve">Benefit: Builds trust and brand identity by allowing customers to connect with the story behind </w:t>
      </w:r>
      <w:proofErr w:type="spellStart"/>
      <w:r w:rsidRPr="003331D5">
        <w:t>Remore</w:t>
      </w:r>
      <w:proofErr w:type="spellEnd"/>
      <w:r w:rsidRPr="003331D5">
        <w:t xml:space="preserve"> Hair.</w:t>
      </w:r>
    </w:p>
    <w:p w14:paraId="1E952389" w14:textId="6FD756BD" w:rsidR="003331D5" w:rsidRPr="003331D5" w:rsidRDefault="003331D5" w:rsidP="003331D5">
      <w:r w:rsidRPr="003331D5">
        <w:t>Products Page</w:t>
      </w:r>
    </w:p>
    <w:p w14:paraId="5A8113E3" w14:textId="77777777" w:rsidR="003331D5" w:rsidRPr="003331D5" w:rsidRDefault="003331D5" w:rsidP="003331D5">
      <w:pPr>
        <w:numPr>
          <w:ilvl w:val="0"/>
          <w:numId w:val="8"/>
        </w:numPr>
      </w:pPr>
      <w:r w:rsidRPr="003331D5">
        <w:t>Purpose: To showcase the hair products available for purchase.</w:t>
      </w:r>
    </w:p>
    <w:p w14:paraId="24E4D27E" w14:textId="77777777" w:rsidR="003331D5" w:rsidRPr="003331D5" w:rsidRDefault="003331D5" w:rsidP="003331D5">
      <w:pPr>
        <w:numPr>
          <w:ilvl w:val="0"/>
          <w:numId w:val="8"/>
        </w:numPr>
      </w:pPr>
      <w:r w:rsidRPr="003331D5">
        <w:t>Key Elements</w:t>
      </w:r>
      <w:r w:rsidRPr="003331D5">
        <w:rPr>
          <w:b/>
          <w:bCs/>
        </w:rPr>
        <w:t>:</w:t>
      </w:r>
    </w:p>
    <w:p w14:paraId="796BFC3E" w14:textId="77777777" w:rsidR="003331D5" w:rsidRPr="003331D5" w:rsidRDefault="003331D5" w:rsidP="003331D5">
      <w:pPr>
        <w:numPr>
          <w:ilvl w:val="1"/>
          <w:numId w:val="8"/>
        </w:numPr>
      </w:pPr>
      <w:r w:rsidRPr="003331D5">
        <w:t>Product categories (e.g., wigs, weaves, extensions).</w:t>
      </w:r>
    </w:p>
    <w:p w14:paraId="3EB8D9E0" w14:textId="77777777" w:rsidR="003331D5" w:rsidRPr="003331D5" w:rsidRDefault="003331D5" w:rsidP="003331D5">
      <w:pPr>
        <w:numPr>
          <w:ilvl w:val="1"/>
          <w:numId w:val="8"/>
        </w:numPr>
      </w:pPr>
      <w:r w:rsidRPr="003331D5">
        <w:t>High-quality images and detailed product descriptions.</w:t>
      </w:r>
    </w:p>
    <w:p w14:paraId="548B29E2" w14:textId="77777777" w:rsidR="003331D5" w:rsidRPr="003331D5" w:rsidRDefault="003331D5" w:rsidP="003331D5">
      <w:pPr>
        <w:numPr>
          <w:ilvl w:val="1"/>
          <w:numId w:val="8"/>
        </w:numPr>
      </w:pPr>
      <w:r w:rsidRPr="003331D5">
        <w:lastRenderedPageBreak/>
        <w:t>Price display and availability status.</w:t>
      </w:r>
    </w:p>
    <w:p w14:paraId="79D2B630" w14:textId="77777777" w:rsidR="003331D5" w:rsidRPr="003331D5" w:rsidRDefault="003331D5" w:rsidP="003331D5">
      <w:pPr>
        <w:numPr>
          <w:ilvl w:val="1"/>
          <w:numId w:val="8"/>
        </w:numPr>
      </w:pPr>
      <w:r w:rsidRPr="003331D5">
        <w:t xml:space="preserve">Add-to-cart and </w:t>
      </w:r>
      <w:proofErr w:type="spellStart"/>
      <w:r w:rsidRPr="003331D5">
        <w:t>wishlist</w:t>
      </w:r>
      <w:proofErr w:type="spellEnd"/>
      <w:r w:rsidRPr="003331D5">
        <w:t xml:space="preserve"> options.</w:t>
      </w:r>
    </w:p>
    <w:p w14:paraId="23A44FA4" w14:textId="77777777" w:rsidR="003331D5" w:rsidRDefault="003331D5" w:rsidP="003331D5">
      <w:pPr>
        <w:numPr>
          <w:ilvl w:val="0"/>
          <w:numId w:val="8"/>
        </w:numPr>
      </w:pPr>
      <w:r w:rsidRPr="003331D5">
        <w:t>Benefit: Enhances online shopping experience and increases sales opportunities.</w:t>
      </w:r>
    </w:p>
    <w:p w14:paraId="47E4D644" w14:textId="38638DFE" w:rsidR="00901EFD" w:rsidRPr="00901EFD" w:rsidRDefault="00901EFD" w:rsidP="00901EFD">
      <w:pPr>
        <w:ind w:left="360"/>
      </w:pPr>
      <w:r w:rsidRPr="00901EFD">
        <w:t xml:space="preserve"> Enquiry/Contact Page</w:t>
      </w:r>
    </w:p>
    <w:p w14:paraId="30FCDB47" w14:textId="77777777" w:rsidR="00901EFD" w:rsidRPr="00901EFD" w:rsidRDefault="00901EFD" w:rsidP="00901EFD">
      <w:pPr>
        <w:numPr>
          <w:ilvl w:val="0"/>
          <w:numId w:val="9"/>
        </w:numPr>
      </w:pPr>
      <w:r w:rsidRPr="00901EFD">
        <w:t>Purpose: To provide customers with a direct way to communicate with the business.</w:t>
      </w:r>
    </w:p>
    <w:p w14:paraId="6F74EDD5" w14:textId="77777777" w:rsidR="00901EFD" w:rsidRPr="00901EFD" w:rsidRDefault="00901EFD" w:rsidP="00901EFD">
      <w:pPr>
        <w:numPr>
          <w:ilvl w:val="0"/>
          <w:numId w:val="9"/>
        </w:numPr>
      </w:pPr>
      <w:r w:rsidRPr="00901EFD">
        <w:t>Key Elements:</w:t>
      </w:r>
    </w:p>
    <w:p w14:paraId="73D509AC" w14:textId="77777777" w:rsidR="00901EFD" w:rsidRPr="00901EFD" w:rsidRDefault="00901EFD" w:rsidP="00901EFD">
      <w:pPr>
        <w:numPr>
          <w:ilvl w:val="1"/>
          <w:numId w:val="9"/>
        </w:numPr>
      </w:pPr>
      <w:r w:rsidRPr="00901EFD">
        <w:t>Contact form for messages, questions, or feedback.</w:t>
      </w:r>
    </w:p>
    <w:p w14:paraId="4EE11115" w14:textId="77777777" w:rsidR="00901EFD" w:rsidRPr="00901EFD" w:rsidRDefault="00901EFD" w:rsidP="00901EFD">
      <w:pPr>
        <w:numPr>
          <w:ilvl w:val="1"/>
          <w:numId w:val="9"/>
        </w:numPr>
      </w:pPr>
      <w:r w:rsidRPr="00901EFD">
        <w:t>Business contact details (phone number, email, physical address, social media links).</w:t>
      </w:r>
    </w:p>
    <w:p w14:paraId="2B592760" w14:textId="77777777" w:rsidR="00901EFD" w:rsidRPr="00901EFD" w:rsidRDefault="00901EFD" w:rsidP="00901EFD">
      <w:pPr>
        <w:numPr>
          <w:ilvl w:val="1"/>
          <w:numId w:val="9"/>
        </w:numPr>
      </w:pPr>
      <w:r w:rsidRPr="00901EFD">
        <w:t>Map integration to show store location.</w:t>
      </w:r>
    </w:p>
    <w:p w14:paraId="16485210" w14:textId="77777777" w:rsidR="00901EFD" w:rsidRDefault="00901EFD" w:rsidP="00901EFD">
      <w:pPr>
        <w:numPr>
          <w:ilvl w:val="0"/>
          <w:numId w:val="9"/>
        </w:numPr>
      </w:pPr>
      <w:r w:rsidRPr="00901EFD">
        <w:t>Benefit: Strengthens customer support and encourages customer interaction.</w:t>
      </w:r>
    </w:p>
    <w:p w14:paraId="39D8683B" w14:textId="0FA85E15" w:rsidR="005D4A52" w:rsidRPr="005D4A52" w:rsidRDefault="005D4A52" w:rsidP="005D4A52">
      <w:pPr>
        <w:ind w:left="360"/>
      </w:pPr>
      <w:r w:rsidRPr="005D4A52">
        <w:t xml:space="preserve"> Enquiry Form</w:t>
      </w:r>
    </w:p>
    <w:p w14:paraId="3E237B5F" w14:textId="77777777" w:rsidR="005D4A52" w:rsidRPr="005D4A52" w:rsidRDefault="005D4A52" w:rsidP="005D4A52">
      <w:pPr>
        <w:numPr>
          <w:ilvl w:val="0"/>
          <w:numId w:val="10"/>
        </w:numPr>
      </w:pPr>
      <w:r w:rsidRPr="005D4A52">
        <w:t>Purpose: Allows visitors to submit questions or requests directly through the website.</w:t>
      </w:r>
    </w:p>
    <w:p w14:paraId="7240C07A" w14:textId="77777777" w:rsidR="005D4A52" w:rsidRPr="005D4A52" w:rsidRDefault="005D4A52" w:rsidP="005D4A52">
      <w:pPr>
        <w:numPr>
          <w:ilvl w:val="0"/>
          <w:numId w:val="10"/>
        </w:numPr>
      </w:pPr>
      <w:r w:rsidRPr="005D4A52">
        <w:t>Key Elements:</w:t>
      </w:r>
    </w:p>
    <w:p w14:paraId="392507C6" w14:textId="77777777" w:rsidR="005D4A52" w:rsidRPr="005D4A52" w:rsidRDefault="005D4A52" w:rsidP="005D4A52">
      <w:pPr>
        <w:numPr>
          <w:ilvl w:val="1"/>
          <w:numId w:val="10"/>
        </w:numPr>
      </w:pPr>
      <w:r w:rsidRPr="005D4A52">
        <w:t>Fields for Name, Email, Phone Number, Subject, and Message.</w:t>
      </w:r>
    </w:p>
    <w:p w14:paraId="5CA80FB8" w14:textId="77777777" w:rsidR="005D4A52" w:rsidRPr="005D4A52" w:rsidRDefault="005D4A52" w:rsidP="005D4A52">
      <w:pPr>
        <w:numPr>
          <w:ilvl w:val="1"/>
          <w:numId w:val="10"/>
        </w:numPr>
      </w:pPr>
      <w:r w:rsidRPr="005D4A52">
        <w:t>Drop-down menu to categorize the type of enquiry (e.g., Product, Service, Feedback, Other).</w:t>
      </w:r>
    </w:p>
    <w:p w14:paraId="366FE90D" w14:textId="77777777" w:rsidR="005D4A52" w:rsidRPr="005D4A52" w:rsidRDefault="005D4A52" w:rsidP="005D4A52">
      <w:pPr>
        <w:numPr>
          <w:ilvl w:val="1"/>
          <w:numId w:val="10"/>
        </w:numPr>
      </w:pPr>
      <w:r w:rsidRPr="005D4A52">
        <w:t>Submit button with confirmation message after submission.</w:t>
      </w:r>
    </w:p>
    <w:p w14:paraId="7E4C5E14" w14:textId="77777777" w:rsidR="005D4A52" w:rsidRPr="005D4A52" w:rsidRDefault="005D4A52" w:rsidP="005D4A52">
      <w:pPr>
        <w:numPr>
          <w:ilvl w:val="0"/>
          <w:numId w:val="10"/>
        </w:numPr>
      </w:pPr>
      <w:r w:rsidRPr="005D4A52">
        <w:t>Benefit: Provides a simple and organized method for customers to reach out, ensuring no enquiries are missed.</w:t>
      </w:r>
    </w:p>
    <w:p w14:paraId="3839DCA3" w14:textId="77777777" w:rsidR="0050039E" w:rsidRPr="00901EFD" w:rsidRDefault="0050039E" w:rsidP="0050039E">
      <w:pPr>
        <w:ind w:left="720"/>
      </w:pPr>
    </w:p>
    <w:p w14:paraId="643B2509" w14:textId="64B3DBE8" w:rsidR="0034197F" w:rsidRPr="003331D5" w:rsidRDefault="0034197F" w:rsidP="0034197F">
      <w:pPr>
        <w:ind w:left="720"/>
      </w:pPr>
    </w:p>
    <w:p w14:paraId="29B769F7" w14:textId="77777777" w:rsidR="008C1D7F" w:rsidRPr="008C1D7F" w:rsidRDefault="008C1D7F" w:rsidP="008C1D7F"/>
    <w:p w14:paraId="6496DAF7" w14:textId="3845116E" w:rsidR="003814C4" w:rsidRPr="00DC2A67" w:rsidRDefault="00713EDE" w:rsidP="00DC2A67">
      <w:pPr>
        <w:pStyle w:val="Heading1"/>
      </w:pPr>
      <w:bookmarkStart w:id="5" w:name="_Toc207221917"/>
      <w:r w:rsidRPr="00DC2A67">
        <w:t>DESIGN AND USER EXPERIENCE</w:t>
      </w:r>
      <w:bookmarkEnd w:id="5"/>
    </w:p>
    <w:p w14:paraId="6B2EE2A2" w14:textId="77777777" w:rsidR="00521199" w:rsidRPr="00521199" w:rsidRDefault="00521199" w:rsidP="00521199">
      <w:pPr>
        <w:pStyle w:val="ListParagraph"/>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1. Website Design</w:t>
      </w:r>
    </w:p>
    <w:p w14:paraId="00B95213" w14:textId="77777777" w:rsidR="00521199" w:rsidRPr="00521199" w:rsidRDefault="00521199" w:rsidP="00521199">
      <w:pPr>
        <w:pStyle w:val="ListParagraph"/>
        <w:numPr>
          <w:ilvl w:val="0"/>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Tools Used: The website has been developed using HTML and CSS, ensuring full control over layout, styling, and responsiveness.</w:t>
      </w:r>
    </w:p>
    <w:p w14:paraId="608E41B2" w14:textId="77777777" w:rsidR="00521199" w:rsidRPr="00521199" w:rsidRDefault="00521199" w:rsidP="00521199">
      <w:pPr>
        <w:pStyle w:val="ListParagraph"/>
        <w:numPr>
          <w:ilvl w:val="0"/>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lastRenderedPageBreak/>
        <w:t>Layout:</w:t>
      </w:r>
    </w:p>
    <w:p w14:paraId="4C7B3C9B" w14:textId="77777777" w:rsidR="00521199" w:rsidRPr="00521199" w:rsidRDefault="00521199" w:rsidP="00521199">
      <w:pPr>
        <w:pStyle w:val="ListParagraph"/>
        <w:numPr>
          <w:ilvl w:val="1"/>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Homepage: Central banner with high-quality images of products and services, featuring a width of 1200px for desktop screens.</w:t>
      </w:r>
    </w:p>
    <w:p w14:paraId="2ED0DDAD" w14:textId="77777777" w:rsidR="00521199" w:rsidRPr="00521199" w:rsidRDefault="00521199" w:rsidP="00521199">
      <w:pPr>
        <w:pStyle w:val="ListParagraph"/>
        <w:numPr>
          <w:ilvl w:val="1"/>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Navigation Bar: Positioned at the top, including Home, About Us, Products, Services, Enquiry, Login, Profile, and Shopping Cart.</w:t>
      </w:r>
    </w:p>
    <w:p w14:paraId="1DD507BF" w14:textId="77777777" w:rsidR="00521199" w:rsidRPr="00521199" w:rsidRDefault="00521199" w:rsidP="00521199">
      <w:pPr>
        <w:pStyle w:val="ListParagraph"/>
        <w:numPr>
          <w:ilvl w:val="1"/>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Responsive Design: Adapts to desktop, tablet, and mobile devices, with layouts resizing automatically for smaller screens.</w:t>
      </w:r>
    </w:p>
    <w:p w14:paraId="1096F252" w14:textId="77777777" w:rsidR="00521199" w:rsidRPr="00521199" w:rsidRDefault="00521199" w:rsidP="00521199">
      <w:pPr>
        <w:pStyle w:val="ListParagraph"/>
        <w:numPr>
          <w:ilvl w:val="0"/>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Fonts and Typography:</w:t>
      </w:r>
    </w:p>
    <w:p w14:paraId="09DAF5A8" w14:textId="77777777" w:rsidR="00521199" w:rsidRPr="00521199" w:rsidRDefault="00521199" w:rsidP="00521199">
      <w:pPr>
        <w:pStyle w:val="ListParagraph"/>
        <w:numPr>
          <w:ilvl w:val="1"/>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Font Family: “Arial” and “Helvetica” for modern, clean readability.</w:t>
      </w:r>
    </w:p>
    <w:p w14:paraId="300ED48C" w14:textId="77777777" w:rsidR="00521199" w:rsidRPr="00521199" w:rsidRDefault="00521199" w:rsidP="00521199">
      <w:pPr>
        <w:pStyle w:val="ListParagraph"/>
        <w:numPr>
          <w:ilvl w:val="1"/>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Headings: Bold, larger font sizes (24px–36px) for titles and sections.</w:t>
      </w:r>
    </w:p>
    <w:p w14:paraId="43FCC046" w14:textId="77777777" w:rsidR="00521199" w:rsidRPr="00521199" w:rsidRDefault="00521199" w:rsidP="00521199">
      <w:pPr>
        <w:pStyle w:val="ListParagraph"/>
        <w:numPr>
          <w:ilvl w:val="1"/>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Paragraph Text: Comfortable reading size (16px–18px) to reduce eye strain.</w:t>
      </w:r>
    </w:p>
    <w:p w14:paraId="526906DC" w14:textId="77777777" w:rsidR="00521199" w:rsidRPr="00521199" w:rsidRDefault="00521199" w:rsidP="00521199">
      <w:pPr>
        <w:pStyle w:val="ListParagraph"/>
        <w:numPr>
          <w:ilvl w:val="0"/>
          <w:numId w:val="11"/>
        </w:numPr>
        <w:spacing w:after="0"/>
        <w:rPr>
          <w:rFonts w:eastAsia="Times New Roman" w:cs="Times New Roman"/>
          <w:kern w:val="0"/>
          <w:lang w:eastAsia="en-ZA"/>
          <w14:ligatures w14:val="none"/>
        </w:rPr>
      </w:pPr>
      <w:proofErr w:type="spellStart"/>
      <w:r w:rsidRPr="00521199">
        <w:rPr>
          <w:rFonts w:eastAsia="Times New Roman" w:cs="Times New Roman"/>
          <w:kern w:val="0"/>
          <w:lang w:eastAsia="en-ZA"/>
          <w14:ligatures w14:val="none"/>
        </w:rPr>
        <w:t>Colors</w:t>
      </w:r>
      <w:proofErr w:type="spellEnd"/>
      <w:r w:rsidRPr="00521199">
        <w:rPr>
          <w:rFonts w:eastAsia="Times New Roman" w:cs="Times New Roman"/>
          <w:kern w:val="0"/>
          <w:lang w:eastAsia="en-ZA"/>
          <w14:ligatures w14:val="none"/>
        </w:rPr>
        <w:t>:</w:t>
      </w:r>
    </w:p>
    <w:p w14:paraId="22390010" w14:textId="77777777" w:rsidR="00521199" w:rsidRPr="00521199" w:rsidRDefault="00521199" w:rsidP="00521199">
      <w:pPr>
        <w:pStyle w:val="ListParagraph"/>
        <w:numPr>
          <w:ilvl w:val="1"/>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 xml:space="preserve">Primary </w:t>
      </w:r>
      <w:proofErr w:type="spellStart"/>
      <w:r w:rsidRPr="00521199">
        <w:rPr>
          <w:rFonts w:eastAsia="Times New Roman" w:cs="Times New Roman"/>
          <w:kern w:val="0"/>
          <w:lang w:eastAsia="en-ZA"/>
          <w14:ligatures w14:val="none"/>
        </w:rPr>
        <w:t>Colors</w:t>
      </w:r>
      <w:proofErr w:type="spellEnd"/>
      <w:r w:rsidRPr="00521199">
        <w:rPr>
          <w:rFonts w:eastAsia="Times New Roman" w:cs="Times New Roman"/>
          <w:kern w:val="0"/>
          <w:lang w:eastAsia="en-ZA"/>
          <w14:ligatures w14:val="none"/>
        </w:rPr>
        <w:t>: Soft purple (#9b59b6) and pastel blue (#5dade2), reflecting a modern and feminine aesthetic.</w:t>
      </w:r>
    </w:p>
    <w:p w14:paraId="7FC42CFE" w14:textId="77777777" w:rsidR="00521199" w:rsidRPr="00521199" w:rsidRDefault="00521199" w:rsidP="00521199">
      <w:pPr>
        <w:pStyle w:val="ListParagraph"/>
        <w:numPr>
          <w:ilvl w:val="1"/>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 xml:space="preserve">Accent </w:t>
      </w:r>
      <w:proofErr w:type="spellStart"/>
      <w:r w:rsidRPr="00521199">
        <w:rPr>
          <w:rFonts w:eastAsia="Times New Roman" w:cs="Times New Roman"/>
          <w:kern w:val="0"/>
          <w:lang w:eastAsia="en-ZA"/>
          <w14:ligatures w14:val="none"/>
        </w:rPr>
        <w:t>Colors</w:t>
      </w:r>
      <w:proofErr w:type="spellEnd"/>
      <w:r w:rsidRPr="00521199">
        <w:rPr>
          <w:rFonts w:eastAsia="Times New Roman" w:cs="Times New Roman"/>
          <w:kern w:val="0"/>
          <w:lang w:eastAsia="en-ZA"/>
          <w14:ligatures w14:val="none"/>
        </w:rPr>
        <w:t xml:space="preserve">: White (#ffffff) for clean backgrounds and dark </w:t>
      </w:r>
      <w:proofErr w:type="spellStart"/>
      <w:r w:rsidRPr="00521199">
        <w:rPr>
          <w:rFonts w:eastAsia="Times New Roman" w:cs="Times New Roman"/>
          <w:kern w:val="0"/>
          <w:lang w:eastAsia="en-ZA"/>
          <w14:ligatures w14:val="none"/>
        </w:rPr>
        <w:t>gray</w:t>
      </w:r>
      <w:proofErr w:type="spellEnd"/>
      <w:r w:rsidRPr="00521199">
        <w:rPr>
          <w:rFonts w:eastAsia="Times New Roman" w:cs="Times New Roman"/>
          <w:kern w:val="0"/>
          <w:lang w:eastAsia="en-ZA"/>
          <w14:ligatures w14:val="none"/>
        </w:rPr>
        <w:t xml:space="preserve"> (#333333) for text to improve readability.</w:t>
      </w:r>
    </w:p>
    <w:p w14:paraId="23FEFB8B" w14:textId="77777777" w:rsidR="00521199" w:rsidRPr="00521199" w:rsidRDefault="00521199" w:rsidP="00521199">
      <w:pPr>
        <w:pStyle w:val="ListParagraph"/>
        <w:numPr>
          <w:ilvl w:val="0"/>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Spacing and Length:</w:t>
      </w:r>
    </w:p>
    <w:p w14:paraId="0804D34C" w14:textId="77777777" w:rsidR="00521199" w:rsidRPr="00521199" w:rsidRDefault="00521199" w:rsidP="00521199">
      <w:pPr>
        <w:pStyle w:val="ListParagraph"/>
        <w:numPr>
          <w:ilvl w:val="1"/>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Ample padding and margins (20px–30px) around sections and elements.</w:t>
      </w:r>
    </w:p>
    <w:p w14:paraId="3C2ACF3F" w14:textId="77777777" w:rsidR="00521199" w:rsidRPr="00521199" w:rsidRDefault="00521199" w:rsidP="00521199">
      <w:pPr>
        <w:pStyle w:val="ListParagraph"/>
        <w:numPr>
          <w:ilvl w:val="1"/>
          <w:numId w:val="11"/>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Consistent spacing between images, buttons, and text for clarity and visual balance.</w:t>
      </w:r>
    </w:p>
    <w:p w14:paraId="515D660C" w14:textId="77777777" w:rsidR="00521199" w:rsidRPr="00521199" w:rsidRDefault="00521199" w:rsidP="00521199">
      <w:pPr>
        <w:pStyle w:val="ListParagraph"/>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2. User Experience (UX)</w:t>
      </w:r>
    </w:p>
    <w:p w14:paraId="0720C31D" w14:textId="77777777" w:rsidR="00521199" w:rsidRPr="00521199" w:rsidRDefault="00521199" w:rsidP="00521199">
      <w:pPr>
        <w:pStyle w:val="ListParagraph"/>
        <w:numPr>
          <w:ilvl w:val="0"/>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Navigation:</w:t>
      </w:r>
    </w:p>
    <w:p w14:paraId="0EE9E077" w14:textId="77777777" w:rsidR="00521199" w:rsidRPr="00521199" w:rsidRDefault="00521199" w:rsidP="00521199">
      <w:pPr>
        <w:pStyle w:val="ListParagraph"/>
        <w:numPr>
          <w:ilvl w:val="1"/>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Intuitive menu placement ensures users can quickly access any page.</w:t>
      </w:r>
    </w:p>
    <w:p w14:paraId="3D550029" w14:textId="77777777" w:rsidR="00521199" w:rsidRPr="00521199" w:rsidRDefault="00521199" w:rsidP="00521199">
      <w:pPr>
        <w:pStyle w:val="ListParagraph"/>
        <w:numPr>
          <w:ilvl w:val="1"/>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Sticky navigation bar allows users to move across pages without scrolling back to the top.</w:t>
      </w:r>
    </w:p>
    <w:p w14:paraId="00F3F0F3" w14:textId="77777777" w:rsidR="00521199" w:rsidRPr="00521199" w:rsidRDefault="00521199" w:rsidP="00521199">
      <w:pPr>
        <w:pStyle w:val="ListParagraph"/>
        <w:numPr>
          <w:ilvl w:val="0"/>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Interactivity:</w:t>
      </w:r>
    </w:p>
    <w:p w14:paraId="296F5BC4" w14:textId="77777777" w:rsidR="00521199" w:rsidRPr="00521199" w:rsidRDefault="00521199" w:rsidP="00521199">
      <w:pPr>
        <w:pStyle w:val="ListParagraph"/>
        <w:numPr>
          <w:ilvl w:val="1"/>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Hover effects on buttons and product images give visual feedback to users.</w:t>
      </w:r>
    </w:p>
    <w:p w14:paraId="30203E9B" w14:textId="77777777" w:rsidR="00521199" w:rsidRPr="00521199" w:rsidRDefault="00521199" w:rsidP="00521199">
      <w:pPr>
        <w:pStyle w:val="ListParagraph"/>
        <w:numPr>
          <w:ilvl w:val="1"/>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Enquiry form with interactive fields and clear labels enhances user engagement.</w:t>
      </w:r>
    </w:p>
    <w:p w14:paraId="600E7B76" w14:textId="77777777" w:rsidR="00521199" w:rsidRPr="00521199" w:rsidRDefault="00521199" w:rsidP="00521199">
      <w:pPr>
        <w:pStyle w:val="ListParagraph"/>
        <w:numPr>
          <w:ilvl w:val="0"/>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Shopping and Pricing:</w:t>
      </w:r>
    </w:p>
    <w:p w14:paraId="26A35A70" w14:textId="77777777" w:rsidR="00521199" w:rsidRPr="00521199" w:rsidRDefault="00521199" w:rsidP="00521199">
      <w:pPr>
        <w:pStyle w:val="ListParagraph"/>
        <w:numPr>
          <w:ilvl w:val="1"/>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Product pages display prices clearly (e.g., wigs from R500–R1500 depending on style and length).</w:t>
      </w:r>
    </w:p>
    <w:p w14:paraId="63D14085" w14:textId="77777777" w:rsidR="00521199" w:rsidRPr="00521199" w:rsidRDefault="00521199" w:rsidP="00521199">
      <w:pPr>
        <w:pStyle w:val="ListParagraph"/>
        <w:numPr>
          <w:ilvl w:val="1"/>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Add-to-cart and checkout processes are straightforward, reducing friction in online shopping.</w:t>
      </w:r>
    </w:p>
    <w:p w14:paraId="6DA5133E" w14:textId="77777777" w:rsidR="00521199" w:rsidRPr="00521199" w:rsidRDefault="00521199" w:rsidP="00521199">
      <w:pPr>
        <w:pStyle w:val="ListParagraph"/>
        <w:numPr>
          <w:ilvl w:val="0"/>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Accessibility:</w:t>
      </w:r>
    </w:p>
    <w:p w14:paraId="70E0250F" w14:textId="77777777" w:rsidR="00521199" w:rsidRPr="00521199" w:rsidRDefault="00521199" w:rsidP="00521199">
      <w:pPr>
        <w:pStyle w:val="ListParagraph"/>
        <w:numPr>
          <w:ilvl w:val="1"/>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Clear contrast between text and background for readability.</w:t>
      </w:r>
    </w:p>
    <w:p w14:paraId="61FAB43F" w14:textId="77777777" w:rsidR="00521199" w:rsidRPr="00521199" w:rsidRDefault="00521199" w:rsidP="00521199">
      <w:pPr>
        <w:pStyle w:val="ListParagraph"/>
        <w:numPr>
          <w:ilvl w:val="1"/>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Mobile-friendly design ensures accessibility on smartphones and tablets.</w:t>
      </w:r>
    </w:p>
    <w:p w14:paraId="69E1C234" w14:textId="77777777" w:rsidR="00521199" w:rsidRPr="00521199" w:rsidRDefault="00521199" w:rsidP="00521199">
      <w:pPr>
        <w:pStyle w:val="ListParagraph"/>
        <w:numPr>
          <w:ilvl w:val="0"/>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Visual Consistency:</w:t>
      </w:r>
    </w:p>
    <w:p w14:paraId="14E4459F" w14:textId="77777777" w:rsidR="00521199" w:rsidRPr="00521199" w:rsidRDefault="00521199" w:rsidP="00521199">
      <w:pPr>
        <w:pStyle w:val="ListParagraph"/>
        <w:numPr>
          <w:ilvl w:val="1"/>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Consistent styling of buttons, headings, and links across all pages.</w:t>
      </w:r>
    </w:p>
    <w:p w14:paraId="144F9A7D" w14:textId="77777777" w:rsidR="00521199" w:rsidRPr="00521199" w:rsidRDefault="00521199" w:rsidP="00521199">
      <w:pPr>
        <w:pStyle w:val="ListParagraph"/>
        <w:numPr>
          <w:ilvl w:val="1"/>
          <w:numId w:val="12"/>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lastRenderedPageBreak/>
        <w:t xml:space="preserve">Images, icons, and banners use the same </w:t>
      </w:r>
      <w:proofErr w:type="spellStart"/>
      <w:r w:rsidRPr="00521199">
        <w:rPr>
          <w:rFonts w:eastAsia="Times New Roman" w:cs="Times New Roman"/>
          <w:kern w:val="0"/>
          <w:lang w:eastAsia="en-ZA"/>
          <w14:ligatures w14:val="none"/>
        </w:rPr>
        <w:t>color</w:t>
      </w:r>
      <w:proofErr w:type="spellEnd"/>
      <w:r w:rsidRPr="00521199">
        <w:rPr>
          <w:rFonts w:eastAsia="Times New Roman" w:cs="Times New Roman"/>
          <w:kern w:val="0"/>
          <w:lang w:eastAsia="en-ZA"/>
          <w14:ligatures w14:val="none"/>
        </w:rPr>
        <w:t xml:space="preserve"> theme to maintain brand identity.</w:t>
      </w:r>
    </w:p>
    <w:p w14:paraId="4CE669F4" w14:textId="77777777" w:rsidR="00521199" w:rsidRPr="00521199" w:rsidRDefault="00521199" w:rsidP="00521199">
      <w:pPr>
        <w:pStyle w:val="ListParagraph"/>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3. Additional Features Supporting UX</w:t>
      </w:r>
    </w:p>
    <w:p w14:paraId="3E7B867D" w14:textId="77777777" w:rsidR="00521199" w:rsidRPr="00521199" w:rsidRDefault="00521199" w:rsidP="00521199">
      <w:pPr>
        <w:pStyle w:val="ListParagraph"/>
        <w:numPr>
          <w:ilvl w:val="0"/>
          <w:numId w:val="13"/>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Profile and Login: Users can register and log in to access personalized services and order history.</w:t>
      </w:r>
    </w:p>
    <w:p w14:paraId="23E342E0" w14:textId="77777777" w:rsidR="00521199" w:rsidRPr="00521199" w:rsidRDefault="00521199" w:rsidP="00521199">
      <w:pPr>
        <w:pStyle w:val="ListParagraph"/>
        <w:numPr>
          <w:ilvl w:val="0"/>
          <w:numId w:val="13"/>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Enquiry Page: Easy-to-use form for questions, feedback, or booking services.</w:t>
      </w:r>
    </w:p>
    <w:p w14:paraId="60896091" w14:textId="77777777" w:rsidR="00521199" w:rsidRPr="00521199" w:rsidRDefault="00521199" w:rsidP="00521199">
      <w:pPr>
        <w:pStyle w:val="ListParagraph"/>
        <w:numPr>
          <w:ilvl w:val="0"/>
          <w:numId w:val="13"/>
        </w:numPr>
        <w:spacing w:after="0"/>
        <w:rPr>
          <w:rFonts w:eastAsia="Times New Roman" w:cs="Times New Roman"/>
          <w:kern w:val="0"/>
          <w:lang w:eastAsia="en-ZA"/>
          <w14:ligatures w14:val="none"/>
        </w:rPr>
      </w:pPr>
      <w:r w:rsidRPr="00521199">
        <w:rPr>
          <w:rFonts w:eastAsia="Times New Roman" w:cs="Times New Roman"/>
          <w:kern w:val="0"/>
          <w:lang w:eastAsia="en-ZA"/>
          <w14:ligatures w14:val="none"/>
        </w:rPr>
        <w:t>Cart Integration: Simple interface showing selected products, total prices, and secure checkout options</w:t>
      </w:r>
    </w:p>
    <w:p w14:paraId="30B56728" w14:textId="77777777" w:rsidR="003E5D04" w:rsidRDefault="003E5D04" w:rsidP="00713EDE">
      <w:pPr>
        <w:pStyle w:val="ListParagraph"/>
        <w:spacing w:after="0" w:line="240" w:lineRule="auto"/>
        <w:rPr>
          <w:rFonts w:eastAsia="Times New Roman" w:cs="Times New Roman"/>
          <w:kern w:val="0"/>
          <w:lang w:eastAsia="en-ZA"/>
          <w14:ligatures w14:val="none"/>
        </w:rPr>
      </w:pPr>
    </w:p>
    <w:p w14:paraId="413D2807" w14:textId="5C07C09D" w:rsidR="003E5D04" w:rsidRPr="00DC2A67" w:rsidRDefault="00B55A98" w:rsidP="00DC2A67">
      <w:pPr>
        <w:pStyle w:val="Heading1"/>
      </w:pPr>
      <w:bookmarkStart w:id="6" w:name="_Toc207221918"/>
      <w:r w:rsidRPr="00DC2A67">
        <w:t>TECHNICAL REQUIREMENTS AND TIMELINE</w:t>
      </w:r>
      <w:bookmarkEnd w:id="6"/>
    </w:p>
    <w:p w14:paraId="59F22161" w14:textId="77777777" w:rsidR="006A41AF" w:rsidRPr="006A41AF" w:rsidRDefault="006A41AF" w:rsidP="006A41AF">
      <w:pPr>
        <w:rPr>
          <w:lang w:eastAsia="en-ZA"/>
        </w:rPr>
      </w:pPr>
      <w:r w:rsidRPr="006A41AF">
        <w:rPr>
          <w:lang w:eastAsia="en-ZA"/>
        </w:rPr>
        <w:t>Technical Requirements</w:t>
      </w:r>
    </w:p>
    <w:p w14:paraId="38F769D2" w14:textId="77777777" w:rsidR="006A41AF" w:rsidRPr="006A41AF" w:rsidRDefault="006A41AF" w:rsidP="006A41AF">
      <w:pPr>
        <w:numPr>
          <w:ilvl w:val="0"/>
          <w:numId w:val="14"/>
        </w:numPr>
        <w:rPr>
          <w:lang w:eastAsia="en-ZA"/>
        </w:rPr>
      </w:pPr>
      <w:r w:rsidRPr="006A41AF">
        <w:rPr>
          <w:lang w:eastAsia="en-ZA"/>
        </w:rPr>
        <w:t>Development Tools:</w:t>
      </w:r>
    </w:p>
    <w:p w14:paraId="06A36021" w14:textId="77777777" w:rsidR="006A41AF" w:rsidRPr="006A41AF" w:rsidRDefault="006A41AF" w:rsidP="006A41AF">
      <w:pPr>
        <w:numPr>
          <w:ilvl w:val="1"/>
          <w:numId w:val="14"/>
        </w:numPr>
        <w:rPr>
          <w:lang w:eastAsia="en-ZA"/>
        </w:rPr>
      </w:pPr>
      <w:r w:rsidRPr="006A41AF">
        <w:rPr>
          <w:lang w:eastAsia="en-ZA"/>
        </w:rPr>
        <w:t>HTML and CSS for front-end design.</w:t>
      </w:r>
    </w:p>
    <w:p w14:paraId="44AB865D" w14:textId="77777777" w:rsidR="006A41AF" w:rsidRPr="006A41AF" w:rsidRDefault="006A41AF" w:rsidP="006A41AF">
      <w:pPr>
        <w:numPr>
          <w:ilvl w:val="1"/>
          <w:numId w:val="14"/>
        </w:numPr>
        <w:rPr>
          <w:lang w:eastAsia="en-ZA"/>
        </w:rPr>
      </w:pPr>
      <w:r w:rsidRPr="006A41AF">
        <w:rPr>
          <w:lang w:eastAsia="en-ZA"/>
        </w:rPr>
        <w:t>Optional JavaScript for interactive elements (hover effects, form validation).</w:t>
      </w:r>
    </w:p>
    <w:p w14:paraId="034E765B" w14:textId="77777777" w:rsidR="006A41AF" w:rsidRPr="006A41AF" w:rsidRDefault="006A41AF" w:rsidP="006A41AF">
      <w:pPr>
        <w:numPr>
          <w:ilvl w:val="0"/>
          <w:numId w:val="14"/>
        </w:numPr>
        <w:rPr>
          <w:lang w:eastAsia="en-ZA"/>
        </w:rPr>
      </w:pPr>
      <w:r w:rsidRPr="006A41AF">
        <w:rPr>
          <w:lang w:eastAsia="en-ZA"/>
        </w:rPr>
        <w:t>Hosting Requirements:</w:t>
      </w:r>
    </w:p>
    <w:p w14:paraId="741F28FE" w14:textId="77777777" w:rsidR="006A41AF" w:rsidRPr="006A41AF" w:rsidRDefault="006A41AF" w:rsidP="006A41AF">
      <w:pPr>
        <w:numPr>
          <w:ilvl w:val="1"/>
          <w:numId w:val="14"/>
        </w:numPr>
        <w:rPr>
          <w:lang w:eastAsia="en-ZA"/>
        </w:rPr>
      </w:pPr>
      <w:r w:rsidRPr="006A41AF">
        <w:rPr>
          <w:lang w:eastAsia="en-ZA"/>
        </w:rPr>
        <w:t>Reliable web hosting with PHP and MySQL support for future database integration.</w:t>
      </w:r>
    </w:p>
    <w:p w14:paraId="6A74915C" w14:textId="77777777" w:rsidR="006A41AF" w:rsidRPr="006A41AF" w:rsidRDefault="006A41AF" w:rsidP="006A41AF">
      <w:pPr>
        <w:numPr>
          <w:ilvl w:val="1"/>
          <w:numId w:val="14"/>
        </w:numPr>
        <w:rPr>
          <w:lang w:eastAsia="en-ZA"/>
        </w:rPr>
      </w:pPr>
      <w:r w:rsidRPr="006A41AF">
        <w:rPr>
          <w:lang w:eastAsia="en-ZA"/>
        </w:rPr>
        <w:t>Minimum storage: 5GB; Monthly bandwidth: 50GB.</w:t>
      </w:r>
    </w:p>
    <w:p w14:paraId="14F9555C" w14:textId="77777777" w:rsidR="006A41AF" w:rsidRPr="006A41AF" w:rsidRDefault="006A41AF" w:rsidP="006A41AF">
      <w:pPr>
        <w:numPr>
          <w:ilvl w:val="0"/>
          <w:numId w:val="14"/>
        </w:numPr>
        <w:rPr>
          <w:lang w:eastAsia="en-ZA"/>
        </w:rPr>
      </w:pPr>
      <w:r w:rsidRPr="006A41AF">
        <w:rPr>
          <w:lang w:eastAsia="en-ZA"/>
        </w:rPr>
        <w:t>Security:</w:t>
      </w:r>
    </w:p>
    <w:p w14:paraId="3C4C6338" w14:textId="77777777" w:rsidR="006A41AF" w:rsidRPr="006A41AF" w:rsidRDefault="006A41AF" w:rsidP="006A41AF">
      <w:pPr>
        <w:numPr>
          <w:ilvl w:val="1"/>
          <w:numId w:val="14"/>
        </w:numPr>
        <w:rPr>
          <w:lang w:eastAsia="en-ZA"/>
        </w:rPr>
      </w:pPr>
      <w:r w:rsidRPr="006A41AF">
        <w:rPr>
          <w:lang w:eastAsia="en-ZA"/>
        </w:rPr>
        <w:t>SSL certificate for HTTPS encryption.</w:t>
      </w:r>
    </w:p>
    <w:p w14:paraId="5987290B" w14:textId="77777777" w:rsidR="006A41AF" w:rsidRPr="006A41AF" w:rsidRDefault="006A41AF" w:rsidP="006A41AF">
      <w:pPr>
        <w:numPr>
          <w:ilvl w:val="1"/>
          <w:numId w:val="14"/>
        </w:numPr>
        <w:rPr>
          <w:lang w:eastAsia="en-ZA"/>
        </w:rPr>
      </w:pPr>
      <w:r w:rsidRPr="006A41AF">
        <w:rPr>
          <w:lang w:eastAsia="en-ZA"/>
        </w:rPr>
        <w:t>Secure handling of login, enquiry, and checkout forms.</w:t>
      </w:r>
    </w:p>
    <w:p w14:paraId="313E72B3" w14:textId="77777777" w:rsidR="006A41AF" w:rsidRPr="006A41AF" w:rsidRDefault="006A41AF" w:rsidP="006A41AF">
      <w:pPr>
        <w:numPr>
          <w:ilvl w:val="0"/>
          <w:numId w:val="14"/>
        </w:numPr>
        <w:rPr>
          <w:lang w:eastAsia="en-ZA"/>
        </w:rPr>
      </w:pPr>
      <w:r w:rsidRPr="006A41AF">
        <w:rPr>
          <w:lang w:eastAsia="en-ZA"/>
        </w:rPr>
        <w:t>Maintenance Tools:</w:t>
      </w:r>
    </w:p>
    <w:p w14:paraId="43C2FF7D" w14:textId="77777777" w:rsidR="006A41AF" w:rsidRPr="006A41AF" w:rsidRDefault="006A41AF" w:rsidP="006A41AF">
      <w:pPr>
        <w:numPr>
          <w:ilvl w:val="1"/>
          <w:numId w:val="14"/>
        </w:numPr>
        <w:rPr>
          <w:lang w:eastAsia="en-ZA"/>
        </w:rPr>
      </w:pPr>
      <w:r w:rsidRPr="006A41AF">
        <w:rPr>
          <w:lang w:eastAsia="en-ZA"/>
        </w:rPr>
        <w:t>FTP or hosting control panel for updates.</w:t>
      </w:r>
    </w:p>
    <w:p w14:paraId="2AD03CAC" w14:textId="77777777" w:rsidR="006A41AF" w:rsidRPr="006A41AF" w:rsidRDefault="006A41AF" w:rsidP="006A41AF">
      <w:pPr>
        <w:numPr>
          <w:ilvl w:val="1"/>
          <w:numId w:val="14"/>
        </w:numPr>
        <w:rPr>
          <w:lang w:eastAsia="en-ZA"/>
        </w:rPr>
      </w:pPr>
      <w:r w:rsidRPr="006A41AF">
        <w:rPr>
          <w:lang w:eastAsia="en-ZA"/>
        </w:rPr>
        <w:t>Backup system for website files and user data.</w:t>
      </w:r>
    </w:p>
    <w:p w14:paraId="11B4594B" w14:textId="77777777" w:rsidR="006A41AF" w:rsidRPr="006A41AF" w:rsidRDefault="006A41AF" w:rsidP="006A41AF">
      <w:pPr>
        <w:numPr>
          <w:ilvl w:val="1"/>
          <w:numId w:val="14"/>
        </w:numPr>
        <w:rPr>
          <w:lang w:eastAsia="en-ZA"/>
        </w:rPr>
      </w:pPr>
      <w:r w:rsidRPr="006A41AF">
        <w:rPr>
          <w:lang w:eastAsia="en-ZA"/>
        </w:rPr>
        <w:t>Optional analytics tools (e.g., Google Analytics) to track performance.</w:t>
      </w:r>
    </w:p>
    <w:p w14:paraId="62D99AB6" w14:textId="77777777" w:rsidR="006A41AF" w:rsidRPr="006A41AF" w:rsidRDefault="006A41AF" w:rsidP="006A41AF">
      <w:pPr>
        <w:rPr>
          <w:lang w:eastAsia="en-ZA"/>
        </w:rPr>
      </w:pPr>
      <w:r w:rsidRPr="006A41AF">
        <w:rPr>
          <w:lang w:eastAsia="en-ZA"/>
        </w:rPr>
        <w:t>Timeline</w:t>
      </w:r>
    </w:p>
    <w:p w14:paraId="51112656" w14:textId="77777777" w:rsidR="006A41AF" w:rsidRPr="006A41AF" w:rsidRDefault="006A41AF" w:rsidP="006A41AF">
      <w:pPr>
        <w:numPr>
          <w:ilvl w:val="0"/>
          <w:numId w:val="15"/>
        </w:numPr>
        <w:rPr>
          <w:lang w:eastAsia="en-ZA"/>
        </w:rPr>
      </w:pPr>
      <w:r w:rsidRPr="006A41AF">
        <w:rPr>
          <w:lang w:eastAsia="en-ZA"/>
        </w:rPr>
        <w:t>Planning &amp; Requirement Analysis (1 week):</w:t>
      </w:r>
    </w:p>
    <w:p w14:paraId="19F89280" w14:textId="77777777" w:rsidR="006A41AF" w:rsidRPr="006A41AF" w:rsidRDefault="006A41AF" w:rsidP="006A41AF">
      <w:pPr>
        <w:numPr>
          <w:ilvl w:val="1"/>
          <w:numId w:val="15"/>
        </w:numPr>
        <w:rPr>
          <w:lang w:eastAsia="en-ZA"/>
        </w:rPr>
      </w:pPr>
      <w:r w:rsidRPr="006A41AF">
        <w:rPr>
          <w:lang w:eastAsia="en-ZA"/>
        </w:rPr>
        <w:t xml:space="preserve">Define website structure, features, </w:t>
      </w:r>
      <w:proofErr w:type="spellStart"/>
      <w:r w:rsidRPr="006A41AF">
        <w:rPr>
          <w:lang w:eastAsia="en-ZA"/>
        </w:rPr>
        <w:t>colors</w:t>
      </w:r>
      <w:proofErr w:type="spellEnd"/>
      <w:r w:rsidRPr="006A41AF">
        <w:rPr>
          <w:lang w:eastAsia="en-ZA"/>
        </w:rPr>
        <w:t>, and fonts.</w:t>
      </w:r>
    </w:p>
    <w:p w14:paraId="7019097F" w14:textId="77777777" w:rsidR="006A41AF" w:rsidRPr="006A41AF" w:rsidRDefault="006A41AF" w:rsidP="006A41AF">
      <w:pPr>
        <w:numPr>
          <w:ilvl w:val="1"/>
          <w:numId w:val="15"/>
        </w:numPr>
        <w:rPr>
          <w:lang w:eastAsia="en-ZA"/>
        </w:rPr>
      </w:pPr>
      <w:r w:rsidRPr="006A41AF">
        <w:rPr>
          <w:lang w:eastAsia="en-ZA"/>
        </w:rPr>
        <w:t>Discuss requirements with client.</w:t>
      </w:r>
    </w:p>
    <w:p w14:paraId="0B8E348B" w14:textId="77777777" w:rsidR="006A41AF" w:rsidRPr="006A41AF" w:rsidRDefault="006A41AF" w:rsidP="006A41AF">
      <w:pPr>
        <w:numPr>
          <w:ilvl w:val="0"/>
          <w:numId w:val="15"/>
        </w:numPr>
        <w:rPr>
          <w:lang w:eastAsia="en-ZA"/>
        </w:rPr>
      </w:pPr>
      <w:r w:rsidRPr="006A41AF">
        <w:rPr>
          <w:lang w:eastAsia="en-ZA"/>
        </w:rPr>
        <w:lastRenderedPageBreak/>
        <w:t xml:space="preserve">Design &amp; UX </w:t>
      </w:r>
      <w:proofErr w:type="spellStart"/>
      <w:r w:rsidRPr="006A41AF">
        <w:rPr>
          <w:lang w:eastAsia="en-ZA"/>
        </w:rPr>
        <w:t>Mockups</w:t>
      </w:r>
      <w:proofErr w:type="spellEnd"/>
      <w:r w:rsidRPr="006A41AF">
        <w:rPr>
          <w:lang w:eastAsia="en-ZA"/>
        </w:rPr>
        <w:t xml:space="preserve"> (1 week):</w:t>
      </w:r>
    </w:p>
    <w:p w14:paraId="69825F15" w14:textId="77777777" w:rsidR="006A41AF" w:rsidRPr="006A41AF" w:rsidRDefault="006A41AF" w:rsidP="006A41AF">
      <w:pPr>
        <w:numPr>
          <w:ilvl w:val="1"/>
          <w:numId w:val="15"/>
        </w:numPr>
        <w:rPr>
          <w:lang w:eastAsia="en-ZA"/>
        </w:rPr>
      </w:pPr>
      <w:r w:rsidRPr="006A41AF">
        <w:rPr>
          <w:lang w:eastAsia="en-ZA"/>
        </w:rPr>
        <w:t>Create homepage, product pages, enquiry page, and overall layout.</w:t>
      </w:r>
    </w:p>
    <w:p w14:paraId="4986975F" w14:textId="77777777" w:rsidR="006A41AF" w:rsidRPr="006A41AF" w:rsidRDefault="006A41AF" w:rsidP="006A41AF">
      <w:pPr>
        <w:numPr>
          <w:ilvl w:val="1"/>
          <w:numId w:val="15"/>
        </w:numPr>
        <w:rPr>
          <w:lang w:eastAsia="en-ZA"/>
        </w:rPr>
      </w:pPr>
      <w:r w:rsidRPr="006A41AF">
        <w:rPr>
          <w:lang w:eastAsia="en-ZA"/>
        </w:rPr>
        <w:t>Define user experience elements like navigation and button placement.</w:t>
      </w:r>
    </w:p>
    <w:p w14:paraId="4B6A032F" w14:textId="77777777" w:rsidR="006A41AF" w:rsidRPr="006A41AF" w:rsidRDefault="006A41AF" w:rsidP="006A41AF">
      <w:pPr>
        <w:numPr>
          <w:ilvl w:val="0"/>
          <w:numId w:val="15"/>
        </w:numPr>
        <w:rPr>
          <w:lang w:eastAsia="en-ZA"/>
        </w:rPr>
      </w:pPr>
      <w:r w:rsidRPr="006A41AF">
        <w:rPr>
          <w:lang w:eastAsia="en-ZA"/>
        </w:rPr>
        <w:t>Front-End Development (2 weeks):</w:t>
      </w:r>
    </w:p>
    <w:p w14:paraId="3D08FC97" w14:textId="77777777" w:rsidR="006A41AF" w:rsidRPr="006A41AF" w:rsidRDefault="006A41AF" w:rsidP="006A41AF">
      <w:pPr>
        <w:numPr>
          <w:ilvl w:val="1"/>
          <w:numId w:val="15"/>
        </w:numPr>
        <w:rPr>
          <w:lang w:eastAsia="en-ZA"/>
        </w:rPr>
      </w:pPr>
      <w:r w:rsidRPr="006A41AF">
        <w:rPr>
          <w:lang w:eastAsia="en-ZA"/>
        </w:rPr>
        <w:t>Code all pages using HTML and CSS.</w:t>
      </w:r>
    </w:p>
    <w:p w14:paraId="1CCEF085" w14:textId="77777777" w:rsidR="006A41AF" w:rsidRPr="006A41AF" w:rsidRDefault="006A41AF" w:rsidP="006A41AF">
      <w:pPr>
        <w:numPr>
          <w:ilvl w:val="1"/>
          <w:numId w:val="15"/>
        </w:numPr>
        <w:rPr>
          <w:lang w:eastAsia="en-ZA"/>
        </w:rPr>
      </w:pPr>
      <w:r w:rsidRPr="006A41AF">
        <w:rPr>
          <w:lang w:eastAsia="en-ZA"/>
        </w:rPr>
        <w:t>Ensure responsive design for desktop, tablet, and mobile.</w:t>
      </w:r>
    </w:p>
    <w:p w14:paraId="49EDD29E" w14:textId="77777777" w:rsidR="006A41AF" w:rsidRPr="006A41AF" w:rsidRDefault="006A41AF" w:rsidP="006A41AF">
      <w:pPr>
        <w:numPr>
          <w:ilvl w:val="0"/>
          <w:numId w:val="15"/>
        </w:numPr>
        <w:rPr>
          <w:lang w:eastAsia="en-ZA"/>
        </w:rPr>
      </w:pPr>
      <w:r w:rsidRPr="006A41AF">
        <w:rPr>
          <w:lang w:eastAsia="en-ZA"/>
        </w:rPr>
        <w:t>Testing &amp; Quality Assurance (1 week):</w:t>
      </w:r>
    </w:p>
    <w:p w14:paraId="43B5C8FF" w14:textId="77777777" w:rsidR="006A41AF" w:rsidRPr="006A41AF" w:rsidRDefault="006A41AF" w:rsidP="006A41AF">
      <w:pPr>
        <w:numPr>
          <w:ilvl w:val="1"/>
          <w:numId w:val="15"/>
        </w:numPr>
        <w:rPr>
          <w:lang w:eastAsia="en-ZA"/>
        </w:rPr>
      </w:pPr>
      <w:r w:rsidRPr="006A41AF">
        <w:rPr>
          <w:lang w:eastAsia="en-ZA"/>
        </w:rPr>
        <w:t>Test navigation, forms, responsiveness, and security features.</w:t>
      </w:r>
    </w:p>
    <w:p w14:paraId="2FECB10F" w14:textId="77777777" w:rsidR="006A41AF" w:rsidRPr="006A41AF" w:rsidRDefault="006A41AF" w:rsidP="006A41AF">
      <w:pPr>
        <w:numPr>
          <w:ilvl w:val="0"/>
          <w:numId w:val="15"/>
        </w:numPr>
        <w:rPr>
          <w:lang w:eastAsia="en-ZA"/>
        </w:rPr>
      </w:pPr>
      <w:r w:rsidRPr="006A41AF">
        <w:rPr>
          <w:lang w:eastAsia="en-ZA"/>
        </w:rPr>
        <w:t>Deployment (1 week):</w:t>
      </w:r>
    </w:p>
    <w:p w14:paraId="26515ECC" w14:textId="77777777" w:rsidR="006A41AF" w:rsidRPr="006A41AF" w:rsidRDefault="006A41AF" w:rsidP="006A41AF">
      <w:pPr>
        <w:numPr>
          <w:ilvl w:val="1"/>
          <w:numId w:val="15"/>
        </w:numPr>
        <w:rPr>
          <w:lang w:eastAsia="en-ZA"/>
        </w:rPr>
      </w:pPr>
      <w:r w:rsidRPr="006A41AF">
        <w:rPr>
          <w:lang w:eastAsia="en-ZA"/>
        </w:rPr>
        <w:t>Upload website to hosting server.</w:t>
      </w:r>
    </w:p>
    <w:p w14:paraId="1AAE837D" w14:textId="77777777" w:rsidR="006A41AF" w:rsidRPr="006A41AF" w:rsidRDefault="006A41AF" w:rsidP="006A41AF">
      <w:pPr>
        <w:numPr>
          <w:ilvl w:val="1"/>
          <w:numId w:val="15"/>
        </w:numPr>
        <w:rPr>
          <w:lang w:eastAsia="en-ZA"/>
        </w:rPr>
      </w:pPr>
      <w:r w:rsidRPr="006A41AF">
        <w:rPr>
          <w:lang w:eastAsia="en-ZA"/>
        </w:rPr>
        <w:t>Configure domain and SSL certificate.</w:t>
      </w:r>
    </w:p>
    <w:p w14:paraId="7788FF95" w14:textId="77777777" w:rsidR="00521199" w:rsidRPr="00521199" w:rsidRDefault="00521199" w:rsidP="00521199">
      <w:pPr>
        <w:rPr>
          <w:lang w:eastAsia="en-ZA"/>
        </w:rPr>
      </w:pPr>
    </w:p>
    <w:p w14:paraId="6FA21DBA" w14:textId="69077240" w:rsidR="00327358" w:rsidRPr="00DC2A67" w:rsidRDefault="00065D78" w:rsidP="00DC2A67">
      <w:pPr>
        <w:pStyle w:val="Heading1"/>
      </w:pPr>
      <w:bookmarkStart w:id="7" w:name="_Toc207221919"/>
      <w:r w:rsidRPr="00DC2A67">
        <w:t>BUDGET</w:t>
      </w:r>
      <w:bookmarkEnd w:id="7"/>
    </w:p>
    <w:p w14:paraId="264803CD" w14:textId="77777777" w:rsidR="00EF7AD8" w:rsidRPr="00EF7AD8" w:rsidRDefault="00EF7AD8" w:rsidP="00EF7AD8">
      <w:pPr>
        <w:pStyle w:val="ListParagraph"/>
      </w:pPr>
      <w:r w:rsidRPr="00EF7AD8">
        <w:t>1. Domain Name</w:t>
      </w:r>
    </w:p>
    <w:p w14:paraId="33C68A4B" w14:textId="77777777" w:rsidR="00EF7AD8" w:rsidRPr="00EF7AD8" w:rsidRDefault="00EF7AD8" w:rsidP="00EF7AD8">
      <w:pPr>
        <w:pStyle w:val="ListParagraph"/>
        <w:numPr>
          <w:ilvl w:val="0"/>
          <w:numId w:val="16"/>
        </w:numPr>
      </w:pPr>
      <w:r w:rsidRPr="00EF7AD8">
        <w:t>Cost for one year: R250 – R500</w:t>
      </w:r>
    </w:p>
    <w:p w14:paraId="62B42946" w14:textId="0759F6CA" w:rsidR="00EF7AD8" w:rsidRPr="00EF7AD8" w:rsidRDefault="00EF7AD8" w:rsidP="00EF7AD8">
      <w:pPr>
        <w:pStyle w:val="ListParagraph"/>
        <w:numPr>
          <w:ilvl w:val="0"/>
          <w:numId w:val="16"/>
        </w:numPr>
      </w:pPr>
      <w:r w:rsidRPr="00EF7AD8">
        <w:t xml:space="preserve">Purpose: To secure the website address </w:t>
      </w:r>
      <w:proofErr w:type="gramStart"/>
      <w:r w:rsidRPr="00EF7AD8">
        <w:t>( www.remorehair.co.za</w:t>
      </w:r>
      <w:proofErr w:type="gramEnd"/>
      <w:r w:rsidRPr="00EF7AD8">
        <w:t>)</w:t>
      </w:r>
    </w:p>
    <w:p w14:paraId="34A04DF4" w14:textId="77777777" w:rsidR="00EF7AD8" w:rsidRPr="00EF7AD8" w:rsidRDefault="00EF7AD8" w:rsidP="00EF7AD8">
      <w:pPr>
        <w:pStyle w:val="ListParagraph"/>
      </w:pPr>
      <w:r w:rsidRPr="00EF7AD8">
        <w:t>2. Web Hosting</w:t>
      </w:r>
    </w:p>
    <w:p w14:paraId="04DB5639" w14:textId="77777777" w:rsidR="00EF7AD8" w:rsidRPr="00EF7AD8" w:rsidRDefault="00EF7AD8" w:rsidP="00EF7AD8">
      <w:pPr>
        <w:pStyle w:val="ListParagraph"/>
        <w:numPr>
          <w:ilvl w:val="0"/>
          <w:numId w:val="17"/>
        </w:numPr>
      </w:pPr>
      <w:r w:rsidRPr="00EF7AD8">
        <w:t>Cost for one year: R1,200 – R2,500</w:t>
      </w:r>
    </w:p>
    <w:p w14:paraId="6D876E3E" w14:textId="77777777" w:rsidR="00EF7AD8" w:rsidRPr="00EF7AD8" w:rsidRDefault="00EF7AD8" w:rsidP="00EF7AD8">
      <w:pPr>
        <w:pStyle w:val="ListParagraph"/>
        <w:numPr>
          <w:ilvl w:val="0"/>
          <w:numId w:val="17"/>
        </w:numPr>
      </w:pPr>
      <w:r w:rsidRPr="00EF7AD8">
        <w:t>Purpose: To store website files and make the website accessible online</w:t>
      </w:r>
    </w:p>
    <w:p w14:paraId="7F9D40CC" w14:textId="77777777" w:rsidR="00EF7AD8" w:rsidRPr="00EF7AD8" w:rsidRDefault="00EF7AD8" w:rsidP="00EF7AD8">
      <w:pPr>
        <w:pStyle w:val="ListParagraph"/>
      </w:pPr>
      <w:r w:rsidRPr="00EF7AD8">
        <w:t>3. SSL Certificate</w:t>
      </w:r>
    </w:p>
    <w:p w14:paraId="4ECBD11D" w14:textId="77777777" w:rsidR="00EF7AD8" w:rsidRPr="00EF7AD8" w:rsidRDefault="00EF7AD8" w:rsidP="00EF7AD8">
      <w:pPr>
        <w:pStyle w:val="ListParagraph"/>
        <w:numPr>
          <w:ilvl w:val="0"/>
          <w:numId w:val="18"/>
        </w:numPr>
      </w:pPr>
      <w:r w:rsidRPr="00EF7AD8">
        <w:t>Cost: R300 – R800</w:t>
      </w:r>
    </w:p>
    <w:p w14:paraId="7C221AE0" w14:textId="77777777" w:rsidR="00EF7AD8" w:rsidRPr="00EF7AD8" w:rsidRDefault="00EF7AD8" w:rsidP="00EF7AD8">
      <w:pPr>
        <w:pStyle w:val="ListParagraph"/>
        <w:numPr>
          <w:ilvl w:val="0"/>
          <w:numId w:val="18"/>
        </w:numPr>
      </w:pPr>
      <w:r w:rsidRPr="00EF7AD8">
        <w:t>Purpose: To secure the website and protect user data through HTTPS encryption</w:t>
      </w:r>
    </w:p>
    <w:p w14:paraId="436DFF4E" w14:textId="77777777" w:rsidR="00EF7AD8" w:rsidRPr="00EF7AD8" w:rsidRDefault="00EF7AD8" w:rsidP="00EF7AD8">
      <w:pPr>
        <w:pStyle w:val="ListParagraph"/>
      </w:pPr>
      <w:r w:rsidRPr="00EF7AD8">
        <w:t>4. Design and Graphics Tools (Optional)</w:t>
      </w:r>
    </w:p>
    <w:p w14:paraId="6DE83DF5" w14:textId="77777777" w:rsidR="00EF7AD8" w:rsidRPr="00EF7AD8" w:rsidRDefault="00EF7AD8" w:rsidP="00EF7AD8">
      <w:pPr>
        <w:pStyle w:val="ListParagraph"/>
        <w:numPr>
          <w:ilvl w:val="0"/>
          <w:numId w:val="19"/>
        </w:numPr>
      </w:pPr>
      <w:r w:rsidRPr="00EF7AD8">
        <w:t>Cost: R0 – R500</w:t>
      </w:r>
    </w:p>
    <w:p w14:paraId="019DCC0E" w14:textId="77777777" w:rsidR="00EF7AD8" w:rsidRPr="00EF7AD8" w:rsidRDefault="00EF7AD8" w:rsidP="00EF7AD8">
      <w:pPr>
        <w:pStyle w:val="ListParagraph"/>
        <w:numPr>
          <w:ilvl w:val="0"/>
          <w:numId w:val="19"/>
        </w:numPr>
      </w:pPr>
      <w:r w:rsidRPr="00EF7AD8">
        <w:t>Purpose: To create high-quality images, banners, or logos for the website</w:t>
      </w:r>
    </w:p>
    <w:p w14:paraId="1DA9E5DE" w14:textId="77777777" w:rsidR="00EF7AD8" w:rsidRPr="00EF7AD8" w:rsidRDefault="00EF7AD8" w:rsidP="00EF7AD8">
      <w:pPr>
        <w:pStyle w:val="ListParagraph"/>
      </w:pPr>
      <w:r w:rsidRPr="00EF7AD8">
        <w:t>5. Maintenance</w:t>
      </w:r>
    </w:p>
    <w:p w14:paraId="19E432A5" w14:textId="77777777" w:rsidR="00EF7AD8" w:rsidRPr="00EF7AD8" w:rsidRDefault="00EF7AD8" w:rsidP="00EF7AD8">
      <w:pPr>
        <w:pStyle w:val="ListParagraph"/>
        <w:numPr>
          <w:ilvl w:val="0"/>
          <w:numId w:val="20"/>
        </w:numPr>
      </w:pPr>
      <w:r w:rsidRPr="00EF7AD8">
        <w:t>Monthly cost: R500 – R1,000</w:t>
      </w:r>
    </w:p>
    <w:p w14:paraId="62779D5F" w14:textId="77777777" w:rsidR="00EF7AD8" w:rsidRPr="00EF7AD8" w:rsidRDefault="00EF7AD8" w:rsidP="00EF7AD8">
      <w:pPr>
        <w:pStyle w:val="ListParagraph"/>
        <w:numPr>
          <w:ilvl w:val="0"/>
          <w:numId w:val="20"/>
        </w:numPr>
      </w:pPr>
      <w:r w:rsidRPr="00EF7AD8">
        <w:t>Purpose:</w:t>
      </w:r>
    </w:p>
    <w:p w14:paraId="21DD3B44" w14:textId="77777777" w:rsidR="00EF7AD8" w:rsidRPr="00EF7AD8" w:rsidRDefault="00EF7AD8" w:rsidP="00EF7AD8">
      <w:pPr>
        <w:pStyle w:val="ListParagraph"/>
        <w:numPr>
          <w:ilvl w:val="1"/>
          <w:numId w:val="20"/>
        </w:numPr>
      </w:pPr>
      <w:r w:rsidRPr="00EF7AD8">
        <w:t>Updating product listings and content</w:t>
      </w:r>
    </w:p>
    <w:p w14:paraId="3F375128" w14:textId="77777777" w:rsidR="00EF7AD8" w:rsidRPr="00EF7AD8" w:rsidRDefault="00EF7AD8" w:rsidP="00EF7AD8">
      <w:pPr>
        <w:pStyle w:val="ListParagraph"/>
        <w:numPr>
          <w:ilvl w:val="1"/>
          <w:numId w:val="20"/>
        </w:numPr>
      </w:pPr>
      <w:r w:rsidRPr="00EF7AD8">
        <w:t>Fixing bugs and technical issues</w:t>
      </w:r>
    </w:p>
    <w:p w14:paraId="483140E0" w14:textId="77777777" w:rsidR="00EF7AD8" w:rsidRPr="00EF7AD8" w:rsidRDefault="00EF7AD8" w:rsidP="00EF7AD8">
      <w:pPr>
        <w:pStyle w:val="ListParagraph"/>
        <w:numPr>
          <w:ilvl w:val="1"/>
          <w:numId w:val="20"/>
        </w:numPr>
      </w:pPr>
      <w:r w:rsidRPr="00EF7AD8">
        <w:t>Monitoring performance and applying security updates</w:t>
      </w:r>
    </w:p>
    <w:p w14:paraId="2492A6F2" w14:textId="77777777" w:rsidR="00EF7AD8" w:rsidRPr="00EF7AD8" w:rsidRDefault="00EF7AD8" w:rsidP="00EF7AD8">
      <w:pPr>
        <w:pStyle w:val="ListParagraph"/>
      </w:pPr>
      <w:r w:rsidRPr="00EF7AD8">
        <w:t>6. Total Estimated Initial Cost</w:t>
      </w:r>
    </w:p>
    <w:p w14:paraId="291B5607" w14:textId="77777777" w:rsidR="00EF7AD8" w:rsidRPr="00EF7AD8" w:rsidRDefault="00EF7AD8" w:rsidP="00EF7AD8">
      <w:pPr>
        <w:pStyle w:val="ListParagraph"/>
        <w:numPr>
          <w:ilvl w:val="0"/>
          <w:numId w:val="21"/>
        </w:numPr>
      </w:pPr>
      <w:r w:rsidRPr="00EF7AD8">
        <w:t>R1,750 – R4,300 (Domain + Hosting + SSL + Optional Design Tools)</w:t>
      </w:r>
    </w:p>
    <w:p w14:paraId="18C0024B" w14:textId="77777777" w:rsidR="00EF7AD8" w:rsidRPr="00EF7AD8" w:rsidRDefault="00EF7AD8" w:rsidP="00EF7AD8">
      <w:pPr>
        <w:pStyle w:val="ListParagraph"/>
      </w:pPr>
      <w:r w:rsidRPr="00EF7AD8">
        <w:t>7. Total Maintenance Cost (Yearly)</w:t>
      </w:r>
    </w:p>
    <w:p w14:paraId="1924B01F" w14:textId="77777777" w:rsidR="00EF7AD8" w:rsidRPr="00EF7AD8" w:rsidRDefault="00EF7AD8" w:rsidP="00EF7AD8">
      <w:pPr>
        <w:pStyle w:val="ListParagraph"/>
        <w:numPr>
          <w:ilvl w:val="0"/>
          <w:numId w:val="22"/>
        </w:numPr>
      </w:pPr>
      <w:r w:rsidRPr="00EF7AD8">
        <w:lastRenderedPageBreak/>
        <w:t>R6,000 – R12,000 (R500 – R1,000 per month)</w:t>
      </w:r>
    </w:p>
    <w:p w14:paraId="0B96A6BA" w14:textId="110EE666" w:rsidR="009A536C" w:rsidRDefault="009A536C">
      <w:r>
        <w:br w:type="page"/>
      </w:r>
    </w:p>
    <w:p w14:paraId="03A99147" w14:textId="2C108790" w:rsidR="004E55AA" w:rsidRDefault="009A536C" w:rsidP="00DC2A67">
      <w:pPr>
        <w:pStyle w:val="Heading1"/>
      </w:pPr>
      <w:bookmarkStart w:id="8" w:name="_Toc207221920"/>
      <w:r>
        <w:lastRenderedPageBreak/>
        <w:t>REFERENCES:</w:t>
      </w:r>
      <w:bookmarkEnd w:id="8"/>
    </w:p>
    <w:p w14:paraId="2D459E4B" w14:textId="60E07B6C" w:rsidR="009A536C" w:rsidRDefault="009A536C" w:rsidP="009A536C">
      <w:pPr>
        <w:pStyle w:val="ListParagraph"/>
      </w:pPr>
      <w:r w:rsidRPr="009A536C">
        <w:t xml:space="preserve">W3Schools. (2025). </w:t>
      </w:r>
      <w:r w:rsidRPr="009A536C">
        <w:rPr>
          <w:i/>
          <w:iCs/>
        </w:rPr>
        <w:t>HTML &amp; CSS Basics.</w:t>
      </w:r>
      <w:r w:rsidRPr="009A536C">
        <w:t xml:space="preserve"> Retrieved from </w:t>
      </w:r>
      <w:hyperlink r:id="rId6" w:history="1">
        <w:r w:rsidRPr="009A536C">
          <w:rPr>
            <w:rStyle w:val="Hyperlink"/>
          </w:rPr>
          <w:t>https://www.w3schools.com</w:t>
        </w:r>
      </w:hyperlink>
    </w:p>
    <w:p w14:paraId="1E92CB06" w14:textId="77777777" w:rsidR="009A536C" w:rsidRPr="009A536C" w:rsidRDefault="009A536C" w:rsidP="009A536C">
      <w:pPr>
        <w:pStyle w:val="ListParagraph"/>
      </w:pPr>
    </w:p>
    <w:p w14:paraId="62D66F85" w14:textId="5BA2507C" w:rsidR="009A536C" w:rsidRDefault="009A536C" w:rsidP="009A536C">
      <w:pPr>
        <w:pStyle w:val="ListParagraph"/>
      </w:pPr>
      <w:r w:rsidRPr="009A536C">
        <w:t xml:space="preserve">Mozilla Developer Network (MDN). (2025). </w:t>
      </w:r>
      <w:r w:rsidRPr="009A536C">
        <w:rPr>
          <w:i/>
          <w:iCs/>
        </w:rPr>
        <w:t>Responsive Web Design.</w:t>
      </w:r>
      <w:r w:rsidRPr="009A536C">
        <w:t xml:space="preserve"> Retrieved from </w:t>
      </w:r>
      <w:hyperlink r:id="rId7" w:history="1">
        <w:r w:rsidRPr="009A536C">
          <w:rPr>
            <w:rStyle w:val="Hyperlink"/>
          </w:rPr>
          <w:t>https://developer.mozilla.org</w:t>
        </w:r>
      </w:hyperlink>
    </w:p>
    <w:p w14:paraId="5896BE95" w14:textId="77777777" w:rsidR="00493E0A" w:rsidRDefault="00493E0A" w:rsidP="009A536C">
      <w:pPr>
        <w:pStyle w:val="ListParagraph"/>
      </w:pPr>
    </w:p>
    <w:p w14:paraId="662C3A21" w14:textId="6D2A00BE" w:rsidR="009A536C" w:rsidRDefault="00493E0A" w:rsidP="009A536C">
      <w:pPr>
        <w:pStyle w:val="ListParagraph"/>
      </w:pPr>
      <w:hyperlink r:id="rId8" w:history="1">
        <w:r w:rsidRPr="007A71F3">
          <w:rPr>
            <w:rStyle w:val="Hyperlink"/>
          </w:rPr>
          <w:t>https://remorehair.co.za/?gad_source=1&amp;gad_campaignid=22365032123&amp;gbraid=0AAAAAoiKDFj_VQXNkQqoVk1E3HgFxVcqx&amp;gclid=CjwKCAjw2brFBhBOEiwAVJX5GNppoTpdiQDSjnTTEZdYNfjorHaihLDkIkE0Y-cK3ZCJ5a3XEDKlOxoCA4YQAvD_BwE</w:t>
        </w:r>
      </w:hyperlink>
    </w:p>
    <w:p w14:paraId="6EC52AB2" w14:textId="77777777" w:rsidR="00493E0A" w:rsidRDefault="00493E0A" w:rsidP="009A536C">
      <w:pPr>
        <w:pStyle w:val="ListParagraph"/>
      </w:pPr>
    </w:p>
    <w:p w14:paraId="399EF8EE" w14:textId="77777777" w:rsidR="009A536C" w:rsidRPr="009A536C" w:rsidRDefault="009A536C" w:rsidP="009A536C">
      <w:pPr>
        <w:pStyle w:val="ListParagraph"/>
      </w:pPr>
    </w:p>
    <w:p w14:paraId="1676F6E6" w14:textId="77777777" w:rsidR="009A536C" w:rsidRPr="00EF7AD8" w:rsidRDefault="009A536C" w:rsidP="004E55AA">
      <w:pPr>
        <w:pStyle w:val="ListParagraph"/>
      </w:pPr>
    </w:p>
    <w:sectPr w:rsidR="009A536C" w:rsidRPr="00EF7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7B56"/>
    <w:multiLevelType w:val="multilevel"/>
    <w:tmpl w:val="AB1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0129D"/>
    <w:multiLevelType w:val="multilevel"/>
    <w:tmpl w:val="A7B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72371"/>
    <w:multiLevelType w:val="multilevel"/>
    <w:tmpl w:val="BA52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35372"/>
    <w:multiLevelType w:val="multilevel"/>
    <w:tmpl w:val="0DF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82C8A"/>
    <w:multiLevelType w:val="hybridMultilevel"/>
    <w:tmpl w:val="A92A44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E720291"/>
    <w:multiLevelType w:val="multilevel"/>
    <w:tmpl w:val="4F86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54023"/>
    <w:multiLevelType w:val="multilevel"/>
    <w:tmpl w:val="61CA0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E0F24"/>
    <w:multiLevelType w:val="hybridMultilevel"/>
    <w:tmpl w:val="2CDE95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10233EB"/>
    <w:multiLevelType w:val="multilevel"/>
    <w:tmpl w:val="ECFE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806F2"/>
    <w:multiLevelType w:val="multilevel"/>
    <w:tmpl w:val="4244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A2C65"/>
    <w:multiLevelType w:val="multilevel"/>
    <w:tmpl w:val="D1A6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F192C"/>
    <w:multiLevelType w:val="multilevel"/>
    <w:tmpl w:val="B17EB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C76A9"/>
    <w:multiLevelType w:val="multilevel"/>
    <w:tmpl w:val="E790F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955F6"/>
    <w:multiLevelType w:val="multilevel"/>
    <w:tmpl w:val="242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34B97"/>
    <w:multiLevelType w:val="multilevel"/>
    <w:tmpl w:val="31944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A2DBB"/>
    <w:multiLevelType w:val="multilevel"/>
    <w:tmpl w:val="4BD8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27A33"/>
    <w:multiLevelType w:val="multilevel"/>
    <w:tmpl w:val="7A6AA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07434"/>
    <w:multiLevelType w:val="hybridMultilevel"/>
    <w:tmpl w:val="2FC27DD0"/>
    <w:lvl w:ilvl="0" w:tplc="1C09000F">
      <w:start w:val="1"/>
      <w:numFmt w:val="decimal"/>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8" w15:restartNumberingAfterBreak="0">
    <w:nsid w:val="66576D95"/>
    <w:multiLevelType w:val="hybridMultilevel"/>
    <w:tmpl w:val="9822F35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69AD53FB"/>
    <w:multiLevelType w:val="multilevel"/>
    <w:tmpl w:val="1778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C54EA"/>
    <w:multiLevelType w:val="hybridMultilevel"/>
    <w:tmpl w:val="269ED1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8B92896"/>
    <w:multiLevelType w:val="multilevel"/>
    <w:tmpl w:val="787A4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574583">
    <w:abstractNumId w:val="17"/>
  </w:num>
  <w:num w:numId="2" w16cid:durableId="575944588">
    <w:abstractNumId w:val="4"/>
  </w:num>
  <w:num w:numId="3" w16cid:durableId="506556054">
    <w:abstractNumId w:val="7"/>
  </w:num>
  <w:num w:numId="4" w16cid:durableId="1191913880">
    <w:abstractNumId w:val="18"/>
  </w:num>
  <w:num w:numId="5" w16cid:durableId="823668898">
    <w:abstractNumId w:val="20"/>
  </w:num>
  <w:num w:numId="6" w16cid:durableId="801341290">
    <w:abstractNumId w:val="12"/>
  </w:num>
  <w:num w:numId="7" w16cid:durableId="617223165">
    <w:abstractNumId w:val="11"/>
  </w:num>
  <w:num w:numId="8" w16cid:durableId="1183469428">
    <w:abstractNumId w:val="1"/>
  </w:num>
  <w:num w:numId="9" w16cid:durableId="1520850902">
    <w:abstractNumId w:val="8"/>
  </w:num>
  <w:num w:numId="10" w16cid:durableId="705830955">
    <w:abstractNumId w:val="15"/>
  </w:num>
  <w:num w:numId="11" w16cid:durableId="772017172">
    <w:abstractNumId w:val="14"/>
  </w:num>
  <w:num w:numId="12" w16cid:durableId="1398357826">
    <w:abstractNumId w:val="2"/>
  </w:num>
  <w:num w:numId="13" w16cid:durableId="356810603">
    <w:abstractNumId w:val="0"/>
  </w:num>
  <w:num w:numId="14" w16cid:durableId="1683824762">
    <w:abstractNumId w:val="16"/>
  </w:num>
  <w:num w:numId="15" w16cid:durableId="726105519">
    <w:abstractNumId w:val="6"/>
  </w:num>
  <w:num w:numId="16" w16cid:durableId="271715129">
    <w:abstractNumId w:val="13"/>
  </w:num>
  <w:num w:numId="17" w16cid:durableId="371535847">
    <w:abstractNumId w:val="9"/>
  </w:num>
  <w:num w:numId="18" w16cid:durableId="71700717">
    <w:abstractNumId w:val="19"/>
  </w:num>
  <w:num w:numId="19" w16cid:durableId="1683357728">
    <w:abstractNumId w:val="3"/>
  </w:num>
  <w:num w:numId="20" w16cid:durableId="207575583">
    <w:abstractNumId w:val="21"/>
  </w:num>
  <w:num w:numId="21" w16cid:durableId="1661618295">
    <w:abstractNumId w:val="5"/>
  </w:num>
  <w:num w:numId="22" w16cid:durableId="636179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AC"/>
    <w:rsid w:val="000147BC"/>
    <w:rsid w:val="00016A3C"/>
    <w:rsid w:val="00023974"/>
    <w:rsid w:val="00056995"/>
    <w:rsid w:val="00065D78"/>
    <w:rsid w:val="00084016"/>
    <w:rsid w:val="00086E76"/>
    <w:rsid w:val="000911CF"/>
    <w:rsid w:val="000F118A"/>
    <w:rsid w:val="001210AC"/>
    <w:rsid w:val="00136B0A"/>
    <w:rsid w:val="001547A0"/>
    <w:rsid w:val="00157CF0"/>
    <w:rsid w:val="00166C93"/>
    <w:rsid w:val="001825A4"/>
    <w:rsid w:val="00187D5D"/>
    <w:rsid w:val="00190677"/>
    <w:rsid w:val="001B4414"/>
    <w:rsid w:val="001E594C"/>
    <w:rsid w:val="00210E98"/>
    <w:rsid w:val="00215FFD"/>
    <w:rsid w:val="00216DC6"/>
    <w:rsid w:val="00223E7B"/>
    <w:rsid w:val="0025252F"/>
    <w:rsid w:val="002562EE"/>
    <w:rsid w:val="00261B84"/>
    <w:rsid w:val="002B48E0"/>
    <w:rsid w:val="002B679D"/>
    <w:rsid w:val="00311483"/>
    <w:rsid w:val="00327358"/>
    <w:rsid w:val="003331D5"/>
    <w:rsid w:val="00335418"/>
    <w:rsid w:val="0034197F"/>
    <w:rsid w:val="00362907"/>
    <w:rsid w:val="003710ED"/>
    <w:rsid w:val="003814C4"/>
    <w:rsid w:val="00381C31"/>
    <w:rsid w:val="00390041"/>
    <w:rsid w:val="003A3C2E"/>
    <w:rsid w:val="003B3607"/>
    <w:rsid w:val="003E5D04"/>
    <w:rsid w:val="00461DD2"/>
    <w:rsid w:val="00472207"/>
    <w:rsid w:val="00493E0A"/>
    <w:rsid w:val="004B1C64"/>
    <w:rsid w:val="004E55AA"/>
    <w:rsid w:val="004F42F9"/>
    <w:rsid w:val="0050039E"/>
    <w:rsid w:val="00521199"/>
    <w:rsid w:val="005319E3"/>
    <w:rsid w:val="00565B03"/>
    <w:rsid w:val="005D4A52"/>
    <w:rsid w:val="005E63A6"/>
    <w:rsid w:val="006008A2"/>
    <w:rsid w:val="00686CCF"/>
    <w:rsid w:val="006A3A41"/>
    <w:rsid w:val="006A41AF"/>
    <w:rsid w:val="006A42CC"/>
    <w:rsid w:val="006C7C4B"/>
    <w:rsid w:val="006D1994"/>
    <w:rsid w:val="006F08E5"/>
    <w:rsid w:val="00713EDE"/>
    <w:rsid w:val="007D49ED"/>
    <w:rsid w:val="007F2028"/>
    <w:rsid w:val="007F309F"/>
    <w:rsid w:val="008048CF"/>
    <w:rsid w:val="008178C3"/>
    <w:rsid w:val="00867517"/>
    <w:rsid w:val="00890AD3"/>
    <w:rsid w:val="008A3600"/>
    <w:rsid w:val="008C1D7F"/>
    <w:rsid w:val="008D3864"/>
    <w:rsid w:val="00901EFD"/>
    <w:rsid w:val="0091607D"/>
    <w:rsid w:val="00982843"/>
    <w:rsid w:val="00987A97"/>
    <w:rsid w:val="009A536C"/>
    <w:rsid w:val="009E75AB"/>
    <w:rsid w:val="009F2E29"/>
    <w:rsid w:val="00A32282"/>
    <w:rsid w:val="00A474BE"/>
    <w:rsid w:val="00AA565A"/>
    <w:rsid w:val="00B04927"/>
    <w:rsid w:val="00B05430"/>
    <w:rsid w:val="00B15599"/>
    <w:rsid w:val="00B22A27"/>
    <w:rsid w:val="00B24887"/>
    <w:rsid w:val="00B36BCF"/>
    <w:rsid w:val="00B55A98"/>
    <w:rsid w:val="00B56673"/>
    <w:rsid w:val="00B674AC"/>
    <w:rsid w:val="00B91EF4"/>
    <w:rsid w:val="00BA2F04"/>
    <w:rsid w:val="00BC2786"/>
    <w:rsid w:val="00BC71B4"/>
    <w:rsid w:val="00BD22D0"/>
    <w:rsid w:val="00BF0A18"/>
    <w:rsid w:val="00C27DE9"/>
    <w:rsid w:val="00C64F41"/>
    <w:rsid w:val="00C92C09"/>
    <w:rsid w:val="00CE1121"/>
    <w:rsid w:val="00CF18DB"/>
    <w:rsid w:val="00CF32C8"/>
    <w:rsid w:val="00D16310"/>
    <w:rsid w:val="00D2670D"/>
    <w:rsid w:val="00D45884"/>
    <w:rsid w:val="00D86A3F"/>
    <w:rsid w:val="00DA61CE"/>
    <w:rsid w:val="00DA6E54"/>
    <w:rsid w:val="00DB5D5F"/>
    <w:rsid w:val="00DB74DE"/>
    <w:rsid w:val="00DC2A67"/>
    <w:rsid w:val="00DD2E14"/>
    <w:rsid w:val="00DD3E46"/>
    <w:rsid w:val="00DD60F4"/>
    <w:rsid w:val="00DE53AB"/>
    <w:rsid w:val="00E34197"/>
    <w:rsid w:val="00E343EE"/>
    <w:rsid w:val="00E368C3"/>
    <w:rsid w:val="00E40961"/>
    <w:rsid w:val="00E91A43"/>
    <w:rsid w:val="00EB51FB"/>
    <w:rsid w:val="00EC3388"/>
    <w:rsid w:val="00EE31C0"/>
    <w:rsid w:val="00EF7AD8"/>
    <w:rsid w:val="00F263F2"/>
    <w:rsid w:val="00F51DAF"/>
    <w:rsid w:val="00F63223"/>
    <w:rsid w:val="00F71D4D"/>
    <w:rsid w:val="00F72526"/>
    <w:rsid w:val="00F824C5"/>
    <w:rsid w:val="00F94197"/>
    <w:rsid w:val="00F97C20"/>
    <w:rsid w:val="00FA3879"/>
    <w:rsid w:val="00FC5C8D"/>
    <w:rsid w:val="00FD7D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1D4B5"/>
  <w15:chartTrackingRefBased/>
  <w15:docId w15:val="{D9BF3C74-9CA7-4667-8B50-6735035B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4AC"/>
    <w:rPr>
      <w:rFonts w:eastAsiaTheme="majorEastAsia" w:cstheme="majorBidi"/>
      <w:color w:val="272727" w:themeColor="text1" w:themeTint="D8"/>
    </w:rPr>
  </w:style>
  <w:style w:type="paragraph" w:styleId="Title">
    <w:name w:val="Title"/>
    <w:basedOn w:val="Normal"/>
    <w:next w:val="Normal"/>
    <w:link w:val="TitleChar"/>
    <w:uiPriority w:val="10"/>
    <w:qFormat/>
    <w:rsid w:val="00B67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4AC"/>
    <w:pPr>
      <w:spacing w:before="160"/>
      <w:jc w:val="center"/>
    </w:pPr>
    <w:rPr>
      <w:i/>
      <w:iCs/>
      <w:color w:val="404040" w:themeColor="text1" w:themeTint="BF"/>
    </w:rPr>
  </w:style>
  <w:style w:type="character" w:customStyle="1" w:styleId="QuoteChar">
    <w:name w:val="Quote Char"/>
    <w:basedOn w:val="DefaultParagraphFont"/>
    <w:link w:val="Quote"/>
    <w:uiPriority w:val="29"/>
    <w:rsid w:val="00B674AC"/>
    <w:rPr>
      <w:i/>
      <w:iCs/>
      <w:color w:val="404040" w:themeColor="text1" w:themeTint="BF"/>
    </w:rPr>
  </w:style>
  <w:style w:type="paragraph" w:styleId="ListParagraph">
    <w:name w:val="List Paragraph"/>
    <w:basedOn w:val="Normal"/>
    <w:uiPriority w:val="34"/>
    <w:qFormat/>
    <w:rsid w:val="00B674AC"/>
    <w:pPr>
      <w:ind w:left="720"/>
      <w:contextualSpacing/>
    </w:pPr>
  </w:style>
  <w:style w:type="character" w:styleId="IntenseEmphasis">
    <w:name w:val="Intense Emphasis"/>
    <w:basedOn w:val="DefaultParagraphFont"/>
    <w:uiPriority w:val="21"/>
    <w:qFormat/>
    <w:rsid w:val="00B674AC"/>
    <w:rPr>
      <w:i/>
      <w:iCs/>
      <w:color w:val="0F4761" w:themeColor="accent1" w:themeShade="BF"/>
    </w:rPr>
  </w:style>
  <w:style w:type="paragraph" w:styleId="IntenseQuote">
    <w:name w:val="Intense Quote"/>
    <w:basedOn w:val="Normal"/>
    <w:next w:val="Normal"/>
    <w:link w:val="IntenseQuoteChar"/>
    <w:uiPriority w:val="30"/>
    <w:qFormat/>
    <w:rsid w:val="00B67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4AC"/>
    <w:rPr>
      <w:i/>
      <w:iCs/>
      <w:color w:val="0F4761" w:themeColor="accent1" w:themeShade="BF"/>
    </w:rPr>
  </w:style>
  <w:style w:type="character" w:styleId="IntenseReference">
    <w:name w:val="Intense Reference"/>
    <w:basedOn w:val="DefaultParagraphFont"/>
    <w:uiPriority w:val="32"/>
    <w:qFormat/>
    <w:rsid w:val="00B674AC"/>
    <w:rPr>
      <w:b/>
      <w:bCs/>
      <w:smallCaps/>
      <w:color w:val="0F4761" w:themeColor="accent1" w:themeShade="BF"/>
      <w:spacing w:val="5"/>
    </w:rPr>
  </w:style>
  <w:style w:type="paragraph" w:styleId="NormalWeb">
    <w:name w:val="Normal (Web)"/>
    <w:basedOn w:val="Normal"/>
    <w:uiPriority w:val="99"/>
    <w:semiHidden/>
    <w:unhideWhenUsed/>
    <w:rsid w:val="003814C4"/>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styleId="TOCHeading">
    <w:name w:val="TOC Heading"/>
    <w:basedOn w:val="Heading1"/>
    <w:next w:val="Normal"/>
    <w:uiPriority w:val="39"/>
    <w:unhideWhenUsed/>
    <w:qFormat/>
    <w:rsid w:val="00D16310"/>
    <w:pPr>
      <w:spacing w:before="240" w:after="0" w:line="259" w:lineRule="auto"/>
      <w:outlineLvl w:val="9"/>
    </w:pPr>
    <w:rPr>
      <w:kern w:val="0"/>
      <w:sz w:val="32"/>
      <w:szCs w:val="32"/>
      <w:lang w:eastAsia="en-ZA"/>
      <w14:ligatures w14:val="none"/>
    </w:rPr>
  </w:style>
  <w:style w:type="paragraph" w:styleId="TOC1">
    <w:name w:val="toc 1"/>
    <w:basedOn w:val="Normal"/>
    <w:next w:val="Normal"/>
    <w:autoRedefine/>
    <w:uiPriority w:val="39"/>
    <w:unhideWhenUsed/>
    <w:rsid w:val="00D16310"/>
    <w:pPr>
      <w:spacing w:after="100"/>
    </w:pPr>
  </w:style>
  <w:style w:type="character" w:styleId="Hyperlink">
    <w:name w:val="Hyperlink"/>
    <w:basedOn w:val="DefaultParagraphFont"/>
    <w:uiPriority w:val="99"/>
    <w:unhideWhenUsed/>
    <w:rsid w:val="00D16310"/>
    <w:rPr>
      <w:color w:val="467886" w:themeColor="hyperlink"/>
      <w:u w:val="single"/>
    </w:rPr>
  </w:style>
  <w:style w:type="character" w:styleId="UnresolvedMention">
    <w:name w:val="Unresolved Mention"/>
    <w:basedOn w:val="DefaultParagraphFont"/>
    <w:uiPriority w:val="99"/>
    <w:semiHidden/>
    <w:unhideWhenUsed/>
    <w:rsid w:val="009A5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orehair.co.za/?gad_source=1&amp;gad_campaignid=22365032123&amp;gbraid=0AAAAAoiKDFj_VQXNkQqoVk1E3HgFxVcqx&amp;gclid=CjwKCAjw2brFBhBOEiwAVJX5GNppoTpdiQDSjnTTEZdYNfjorHaihLDkIkE0Y-cK3ZCJ5a3XEDKlOxoCA4YQAvD_BwE" TargetMode="External"/><Relationship Id="rId3" Type="http://schemas.openxmlformats.org/officeDocument/2006/relationships/styles" Target="styles.xml"/><Relationship Id="rId7" Type="http://schemas.openxmlformats.org/officeDocument/2006/relationships/hyperlink" Target="https://developer.mozill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FD0D2-5A31-47ED-914C-1F564701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1879</Words>
  <Characters>11162</Characters>
  <Application>Microsoft Office Word</Application>
  <DocSecurity>0</DocSecurity>
  <Lines>338</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Reabetswe Mekgwe</dc:creator>
  <cp:keywords/>
  <dc:description/>
  <cp:lastModifiedBy>Reabetswe Onalenna Mekgwe</cp:lastModifiedBy>
  <cp:revision>2</cp:revision>
  <dcterms:created xsi:type="dcterms:W3CDTF">2025-08-27T19:53:00Z</dcterms:created>
  <dcterms:modified xsi:type="dcterms:W3CDTF">2025-08-27T19:53:00Z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72703b3c-1395-49c0-ba33-cb83322e7442</vt:lpwstr>
  </property>
</Properties>
</file>